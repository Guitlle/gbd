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C0A" w:rsidRPr="003E7F3D" w:rsidRDefault="00E51C0A" w:rsidP="00E51C0A">
      <w:pPr>
        <w:shd w:val="clear" w:color="auto" w:fill="FFFFFF"/>
        <w:spacing w:line="240" w:lineRule="auto"/>
        <w:textAlignment w:val="baseline"/>
        <w:outlineLvl w:val="0"/>
        <w:rPr>
          <w:rFonts w:ascii="Arial" w:eastAsia="Times New Roman" w:hAnsi="Arial" w:cs="Arial"/>
          <w:b/>
          <w:bCs/>
          <w:color w:val="000000"/>
          <w:kern w:val="36"/>
          <w:sz w:val="42"/>
          <w:szCs w:val="42"/>
        </w:rPr>
      </w:pPr>
      <w:commentRangeStart w:id="0"/>
      <w:r>
        <w:rPr>
          <w:rFonts w:ascii="Arial" w:eastAsia="Times New Roman" w:hAnsi="Arial" w:cs="Arial"/>
          <w:b/>
          <w:bCs/>
          <w:color w:val="000000"/>
          <w:kern w:val="36"/>
          <w:sz w:val="42"/>
          <w:szCs w:val="42"/>
        </w:rPr>
        <w:t>Cannabis</w:t>
      </w:r>
      <w:commentRangeEnd w:id="0"/>
      <w:r w:rsidR="00B70B65">
        <w:rPr>
          <w:rStyle w:val="CommentReference"/>
        </w:rPr>
        <w:commentReference w:id="0"/>
      </w:r>
      <w:r>
        <w:rPr>
          <w:rFonts w:ascii="Arial" w:eastAsia="Times New Roman" w:hAnsi="Arial" w:cs="Arial"/>
          <w:b/>
          <w:bCs/>
          <w:color w:val="000000"/>
          <w:kern w:val="36"/>
          <w:sz w:val="42"/>
          <w:szCs w:val="42"/>
        </w:rPr>
        <w:t xml:space="preserve"> Dependence</w:t>
      </w:r>
    </w:p>
    <w:p w:rsidR="00E51C0A" w:rsidRDefault="00E51C0A" w:rsidP="00E51C0A"/>
    <w:p w:rsidR="00E51C0A" w:rsidRDefault="00E51C0A" w:rsidP="00E51C0A">
      <w:pPr>
        <w:shd w:val="clear" w:color="auto" w:fill="FFFFFF"/>
        <w:spacing w:line="255"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The meta-analysis of data from a systematic review of the prevalence of cannabis dependence has a clear age-specific prevalence, providing an example of the importance of spline models.</w:t>
      </w:r>
    </w:p>
    <w:p w:rsidR="00E51C0A" w:rsidRDefault="00E51C0A" w:rsidP="00E51C0A">
      <w:pPr>
        <w:shd w:val="clear" w:color="auto" w:fill="FFFFFF"/>
        <w:spacing w:line="255" w:lineRule="atLeast"/>
        <w:textAlignment w:val="baseline"/>
        <w:rPr>
          <w:rFonts w:ascii="Arial" w:eastAsia="Times New Roman" w:hAnsi="Arial" w:cs="Arial"/>
          <w:color w:val="000000"/>
          <w:sz w:val="21"/>
          <w:szCs w:val="21"/>
        </w:rPr>
      </w:pPr>
    </w:p>
    <w:p w:rsidR="00E51C0A" w:rsidRPr="00EE13EC" w:rsidRDefault="00E51C0A" w:rsidP="00E51C0A">
      <w:pPr>
        <w:shd w:val="clear" w:color="auto" w:fill="FFFFFF"/>
        <w:spacing w:line="255" w:lineRule="atLeast"/>
        <w:textAlignment w:val="baseline"/>
        <w:rPr>
          <w:rFonts w:ascii="Arial" w:eastAsia="Times New Roman" w:hAnsi="Arial" w:cs="Arial"/>
          <w:color w:val="000000"/>
          <w:sz w:val="21"/>
          <w:szCs w:val="21"/>
        </w:rPr>
      </w:pPr>
      <w:r w:rsidRPr="00EE13EC">
        <w:rPr>
          <w:rFonts w:ascii="Arial" w:eastAsia="Times New Roman" w:hAnsi="Arial" w:cs="Arial"/>
          <w:color w:val="000000"/>
          <w:sz w:val="21"/>
          <w:szCs w:val="21"/>
        </w:rPr>
        <w:t>Symptoms associated with cannabis dependence are compulsive use and difficulty with abstinence [1].  The American Psychiatric Association recognizes cannabis dependence as fulfilling three of the following seven criteria:</w:t>
      </w:r>
    </w:p>
    <w:p w:rsidR="00EE13EC" w:rsidRPr="00EE13EC" w:rsidRDefault="00EE13EC" w:rsidP="00EE13EC">
      <w:pPr>
        <w:pStyle w:val="ListParagraph"/>
        <w:numPr>
          <w:ilvl w:val="0"/>
          <w:numId w:val="1"/>
        </w:numPr>
        <w:rPr>
          <w:rFonts w:ascii="Arial" w:hAnsi="Arial" w:cs="Arial"/>
          <w:sz w:val="21"/>
          <w:szCs w:val="21"/>
        </w:rPr>
      </w:pPr>
      <w:r w:rsidRPr="00EE13EC">
        <w:rPr>
          <w:rFonts w:ascii="Arial" w:hAnsi="Arial" w:cs="Arial"/>
          <w:sz w:val="21"/>
          <w:szCs w:val="21"/>
        </w:rPr>
        <w:t>tolerance</w:t>
      </w:r>
    </w:p>
    <w:p w:rsidR="00EE13EC" w:rsidRPr="00EE13EC" w:rsidRDefault="00EE13EC" w:rsidP="00EE13EC">
      <w:pPr>
        <w:pStyle w:val="ListParagraph"/>
        <w:numPr>
          <w:ilvl w:val="0"/>
          <w:numId w:val="1"/>
        </w:numPr>
        <w:rPr>
          <w:rFonts w:ascii="Arial" w:hAnsi="Arial" w:cs="Arial"/>
          <w:sz w:val="21"/>
          <w:szCs w:val="21"/>
        </w:rPr>
      </w:pPr>
      <w:r w:rsidRPr="00EE13EC">
        <w:rPr>
          <w:rFonts w:ascii="Arial" w:hAnsi="Arial" w:cs="Arial"/>
          <w:sz w:val="21"/>
          <w:szCs w:val="21"/>
        </w:rPr>
        <w:t>withdrawal</w:t>
      </w:r>
    </w:p>
    <w:p w:rsidR="00EE13EC" w:rsidRPr="00EE13EC" w:rsidRDefault="00EE13EC" w:rsidP="00EE13EC">
      <w:pPr>
        <w:pStyle w:val="ListParagraph"/>
        <w:numPr>
          <w:ilvl w:val="0"/>
          <w:numId w:val="1"/>
        </w:numPr>
        <w:rPr>
          <w:rFonts w:ascii="Arial" w:hAnsi="Arial" w:cs="Arial"/>
          <w:sz w:val="21"/>
          <w:szCs w:val="21"/>
        </w:rPr>
      </w:pPr>
      <w:r w:rsidRPr="00EE13EC">
        <w:rPr>
          <w:rFonts w:ascii="Arial" w:hAnsi="Arial" w:cs="Arial"/>
          <w:sz w:val="21"/>
          <w:szCs w:val="21"/>
        </w:rPr>
        <w:t xml:space="preserve"> substance is taken in larger amounts or over longer period than intended</w:t>
      </w:r>
    </w:p>
    <w:p w:rsidR="00EE13EC" w:rsidRPr="00EE13EC" w:rsidRDefault="00EE13EC" w:rsidP="00EE13EC">
      <w:pPr>
        <w:pStyle w:val="ListParagraph"/>
        <w:numPr>
          <w:ilvl w:val="0"/>
          <w:numId w:val="1"/>
        </w:numPr>
        <w:rPr>
          <w:rFonts w:ascii="Arial" w:hAnsi="Arial" w:cs="Arial"/>
          <w:sz w:val="21"/>
          <w:szCs w:val="21"/>
        </w:rPr>
      </w:pPr>
      <w:r w:rsidRPr="00EE13EC">
        <w:rPr>
          <w:rFonts w:ascii="Arial" w:hAnsi="Arial" w:cs="Arial"/>
          <w:sz w:val="21"/>
          <w:szCs w:val="21"/>
        </w:rPr>
        <w:t xml:space="preserve"> persistent desire or unsuccessful efforts to control substance use</w:t>
      </w:r>
    </w:p>
    <w:p w:rsidR="00EE13EC" w:rsidRPr="00EE13EC" w:rsidRDefault="00EE13EC" w:rsidP="00EE13EC">
      <w:pPr>
        <w:pStyle w:val="ListParagraph"/>
        <w:numPr>
          <w:ilvl w:val="0"/>
          <w:numId w:val="1"/>
        </w:numPr>
        <w:rPr>
          <w:rFonts w:ascii="Arial" w:hAnsi="Arial" w:cs="Arial"/>
          <w:sz w:val="21"/>
          <w:szCs w:val="21"/>
        </w:rPr>
      </w:pPr>
      <w:r w:rsidRPr="00EE13EC">
        <w:rPr>
          <w:rFonts w:ascii="Arial" w:hAnsi="Arial" w:cs="Arial"/>
          <w:sz w:val="21"/>
          <w:szCs w:val="21"/>
        </w:rPr>
        <w:t xml:space="preserve"> great deal of time is spent to obtain use or recover from effects of substance</w:t>
      </w:r>
    </w:p>
    <w:p w:rsidR="00EE13EC" w:rsidRPr="00EE13EC" w:rsidRDefault="00EE13EC" w:rsidP="00EE13EC">
      <w:pPr>
        <w:pStyle w:val="ListParagraph"/>
        <w:numPr>
          <w:ilvl w:val="0"/>
          <w:numId w:val="1"/>
        </w:numPr>
        <w:rPr>
          <w:rFonts w:ascii="Arial" w:hAnsi="Arial" w:cs="Arial"/>
          <w:sz w:val="21"/>
          <w:szCs w:val="21"/>
        </w:rPr>
      </w:pPr>
      <w:r w:rsidRPr="00EE13EC">
        <w:rPr>
          <w:rFonts w:ascii="Arial" w:hAnsi="Arial" w:cs="Arial"/>
          <w:sz w:val="21"/>
          <w:szCs w:val="21"/>
        </w:rPr>
        <w:t xml:space="preserve"> important social, occupational or recreational activities are reduced because of substance use</w:t>
      </w:r>
    </w:p>
    <w:p w:rsidR="00E51C0A" w:rsidRPr="00B70B65" w:rsidRDefault="00EE13EC" w:rsidP="00B70B65">
      <w:pPr>
        <w:pStyle w:val="ListParagraph"/>
        <w:numPr>
          <w:ilvl w:val="0"/>
          <w:numId w:val="1"/>
        </w:numPr>
        <w:shd w:val="clear" w:color="auto" w:fill="FFFFFF"/>
        <w:tabs>
          <w:tab w:val="left" w:pos="0"/>
        </w:tabs>
        <w:spacing w:line="255" w:lineRule="atLeast"/>
        <w:textAlignment w:val="baseline"/>
        <w:rPr>
          <w:rFonts w:ascii="Arial" w:eastAsia="Times New Roman" w:hAnsi="Arial" w:cs="Arial"/>
          <w:color w:val="000000"/>
          <w:sz w:val="21"/>
          <w:szCs w:val="21"/>
        </w:rPr>
      </w:pPr>
      <w:r w:rsidRPr="00B70B65">
        <w:rPr>
          <w:rFonts w:ascii="Arial" w:hAnsi="Arial" w:cs="Arial"/>
          <w:sz w:val="21"/>
          <w:szCs w:val="21"/>
        </w:rPr>
        <w:t xml:space="preserve">continued substance use despite knowledge of physiological or psychological problems induced by substance use </w:t>
      </w:r>
      <w:r w:rsidR="00E51C0A" w:rsidRPr="00B70B65">
        <w:rPr>
          <w:rFonts w:ascii="Arial" w:eastAsia="Times New Roman" w:hAnsi="Arial" w:cs="Arial"/>
          <w:color w:val="000000"/>
          <w:sz w:val="21"/>
          <w:szCs w:val="21"/>
        </w:rPr>
        <w:t>[2]</w:t>
      </w:r>
    </w:p>
    <w:p w:rsidR="00E51C0A" w:rsidRPr="00EE13EC" w:rsidRDefault="00E51C0A" w:rsidP="00E51C0A">
      <w:pPr>
        <w:shd w:val="clear" w:color="auto" w:fill="FFFFFF"/>
        <w:spacing w:line="255" w:lineRule="atLeast"/>
        <w:textAlignment w:val="baseline"/>
        <w:rPr>
          <w:rFonts w:ascii="Arial" w:eastAsia="Times New Roman" w:hAnsi="Arial" w:cs="Arial"/>
          <w:color w:val="000000"/>
          <w:sz w:val="21"/>
          <w:szCs w:val="21"/>
        </w:rPr>
      </w:pPr>
    </w:p>
    <w:p w:rsidR="00E51C0A" w:rsidRPr="0079579C" w:rsidRDefault="00E51C0A" w:rsidP="00E51C0A">
      <w:pPr>
        <w:shd w:val="clear" w:color="auto" w:fill="FFFFFF"/>
        <w:spacing w:line="255" w:lineRule="atLeast"/>
        <w:textAlignment w:val="baseline"/>
        <w:rPr>
          <w:rFonts w:ascii="Arial" w:eastAsia="Times New Roman" w:hAnsi="Arial" w:cs="Arial"/>
          <w:sz w:val="21"/>
          <w:szCs w:val="21"/>
        </w:rPr>
      </w:pPr>
      <w:commentRangeStart w:id="1"/>
      <w:r w:rsidRPr="00EE13EC">
        <w:rPr>
          <w:rFonts w:ascii="Arial" w:eastAsia="Times New Roman" w:hAnsi="Arial" w:cs="Arial"/>
          <w:sz w:val="21"/>
          <w:szCs w:val="21"/>
        </w:rPr>
        <w:t xml:space="preserve">Fifteen </w:t>
      </w:r>
      <w:commentRangeEnd w:id="1"/>
      <w:r w:rsidR="00B70B65">
        <w:rPr>
          <w:rStyle w:val="CommentReference"/>
        </w:rPr>
        <w:commentReference w:id="1"/>
      </w:r>
      <w:r w:rsidRPr="00EE13EC">
        <w:rPr>
          <w:rFonts w:ascii="Arial" w:eastAsia="Times New Roman" w:hAnsi="Arial" w:cs="Arial"/>
          <w:sz w:val="21"/>
          <w:szCs w:val="21"/>
        </w:rPr>
        <w:t xml:space="preserve">studies were identified for cannabis dependence prevalence, covering 7 countries.  Since there </w:t>
      </w:r>
      <w:del w:id="2" w:author="Vos" w:date="2012-06-24T05:47:00Z">
        <w:r w:rsidRPr="00EE13EC" w:rsidDel="00B70B65">
          <w:rPr>
            <w:rFonts w:ascii="Arial" w:eastAsia="Times New Roman" w:hAnsi="Arial" w:cs="Arial"/>
            <w:sz w:val="21"/>
            <w:szCs w:val="21"/>
          </w:rPr>
          <w:delText>is so little</w:delText>
        </w:r>
      </w:del>
      <w:ins w:id="3" w:author="Vos" w:date="2012-06-24T05:47:00Z">
        <w:r w:rsidR="00B70B65">
          <w:rPr>
            <w:rFonts w:ascii="Arial" w:eastAsia="Times New Roman" w:hAnsi="Arial" w:cs="Arial"/>
            <w:sz w:val="21"/>
            <w:szCs w:val="21"/>
          </w:rPr>
          <w:t>are few</w:t>
        </w:r>
      </w:ins>
      <w:r>
        <w:rPr>
          <w:rFonts w:ascii="Arial" w:eastAsia="Times New Roman" w:hAnsi="Arial" w:cs="Arial"/>
          <w:sz w:val="21"/>
          <w:szCs w:val="21"/>
        </w:rPr>
        <w:t xml:space="preserve"> data available on cannabis dependence, </w:t>
      </w:r>
      <w:ins w:id="4" w:author="Vos" w:date="2012-06-24T05:47:00Z">
        <w:r w:rsidR="00B70B65">
          <w:rPr>
            <w:rFonts w:ascii="Arial" w:eastAsia="Times New Roman" w:hAnsi="Arial" w:cs="Arial"/>
            <w:sz w:val="21"/>
            <w:szCs w:val="21"/>
          </w:rPr>
          <w:t xml:space="preserve">data points for the prevalence of </w:t>
        </w:r>
      </w:ins>
      <w:r>
        <w:rPr>
          <w:rFonts w:ascii="Arial" w:eastAsia="Times New Roman" w:hAnsi="Arial" w:cs="Arial"/>
          <w:sz w:val="21"/>
          <w:szCs w:val="21"/>
        </w:rPr>
        <w:t xml:space="preserve">cannabis use </w:t>
      </w:r>
      <w:del w:id="5" w:author="Vos" w:date="2012-06-24T05:47:00Z">
        <w:r w:rsidDel="00B70B65">
          <w:rPr>
            <w:rFonts w:ascii="Arial" w:eastAsia="Times New Roman" w:hAnsi="Arial" w:cs="Arial"/>
            <w:sz w:val="21"/>
            <w:szCs w:val="21"/>
          </w:rPr>
          <w:delText>prevalence is</w:delText>
        </w:r>
      </w:del>
      <w:ins w:id="6" w:author="Vos" w:date="2012-06-24T05:47:00Z">
        <w:r w:rsidR="00B70B65">
          <w:rPr>
            <w:rFonts w:ascii="Arial" w:eastAsia="Times New Roman" w:hAnsi="Arial" w:cs="Arial"/>
            <w:sz w:val="21"/>
            <w:szCs w:val="21"/>
          </w:rPr>
          <w:t>are</w:t>
        </w:r>
      </w:ins>
      <w:r>
        <w:rPr>
          <w:rFonts w:ascii="Arial" w:eastAsia="Times New Roman" w:hAnsi="Arial" w:cs="Arial"/>
          <w:sz w:val="21"/>
          <w:szCs w:val="21"/>
        </w:rPr>
        <w:t xml:space="preserve"> also included in the analysis, increasing the prevalence data to 101 studies covering 92 countries.  To avoid overestimation with the inclusion of cannabis use, a study-level covariate </w:t>
      </w:r>
      <w:del w:id="7" w:author="Vos" w:date="2012-06-24T05:52:00Z">
        <w:r w:rsidDel="00B70B65">
          <w:rPr>
            <w:rFonts w:ascii="Arial" w:eastAsia="Times New Roman" w:hAnsi="Arial" w:cs="Arial"/>
            <w:sz w:val="21"/>
            <w:szCs w:val="21"/>
          </w:rPr>
          <w:delText>was included for prevalence type (</w:delText>
        </w:r>
      </w:del>
      <w:ins w:id="8" w:author="Vos" w:date="2012-06-24T05:52:00Z">
        <w:r w:rsidR="00B70B65">
          <w:rPr>
            <w:rFonts w:ascii="Arial" w:eastAsia="Times New Roman" w:hAnsi="Arial" w:cs="Arial"/>
            <w:sz w:val="21"/>
            <w:szCs w:val="21"/>
          </w:rPr>
          <w:t xml:space="preserve">distinguishes between </w:t>
        </w:r>
      </w:ins>
      <w:r>
        <w:rPr>
          <w:rFonts w:ascii="Arial" w:eastAsia="Times New Roman" w:hAnsi="Arial" w:cs="Arial"/>
          <w:sz w:val="21"/>
          <w:szCs w:val="21"/>
        </w:rPr>
        <w:t xml:space="preserve">cannabis use </w:t>
      </w:r>
      <w:del w:id="9" w:author="Vos" w:date="2012-06-24T05:52:00Z">
        <w:r w:rsidDel="00B70B65">
          <w:rPr>
            <w:rFonts w:ascii="Arial" w:eastAsia="Times New Roman" w:hAnsi="Arial" w:cs="Arial"/>
            <w:sz w:val="21"/>
            <w:szCs w:val="21"/>
          </w:rPr>
          <w:delText xml:space="preserve">or </w:delText>
        </w:r>
      </w:del>
      <w:ins w:id="10" w:author="Vos" w:date="2012-06-24T05:52:00Z">
        <w:r w:rsidR="00B70B65">
          <w:rPr>
            <w:rFonts w:ascii="Arial" w:eastAsia="Times New Roman" w:hAnsi="Arial" w:cs="Arial"/>
            <w:sz w:val="21"/>
            <w:szCs w:val="21"/>
          </w:rPr>
          <w:t xml:space="preserve">and </w:t>
        </w:r>
      </w:ins>
      <w:r>
        <w:rPr>
          <w:rFonts w:ascii="Arial" w:eastAsia="Times New Roman" w:hAnsi="Arial" w:cs="Arial"/>
          <w:sz w:val="21"/>
          <w:szCs w:val="21"/>
        </w:rPr>
        <w:t>dependence</w:t>
      </w:r>
      <w:del w:id="11" w:author="Vos" w:date="2012-06-24T05:52:00Z">
        <w:r w:rsidDel="00B70B65">
          <w:rPr>
            <w:rFonts w:ascii="Arial" w:eastAsia="Times New Roman" w:hAnsi="Arial" w:cs="Arial"/>
            <w:sz w:val="21"/>
            <w:szCs w:val="21"/>
          </w:rPr>
          <w:delText xml:space="preserve">).  </w:delText>
        </w:r>
      </w:del>
      <w:ins w:id="12" w:author="Vos" w:date="2012-06-24T05:52:00Z">
        <w:r w:rsidR="00B70B65">
          <w:rPr>
            <w:rFonts w:ascii="Arial" w:eastAsia="Times New Roman" w:hAnsi="Arial" w:cs="Arial"/>
            <w:sz w:val="21"/>
            <w:szCs w:val="21"/>
          </w:rPr>
          <w:t xml:space="preserve"> data.  </w:t>
        </w:r>
      </w:ins>
      <w:r>
        <w:rPr>
          <w:rFonts w:ascii="Arial" w:eastAsia="Times New Roman" w:hAnsi="Arial" w:cs="Arial"/>
          <w:sz w:val="21"/>
          <w:szCs w:val="21"/>
        </w:rPr>
        <w:t xml:space="preserve">Study level covariates will be discussed in more detail in </w:t>
      </w:r>
      <w:proofErr w:type="gramStart"/>
      <w:r>
        <w:rPr>
          <w:rFonts w:ascii="Arial" w:eastAsia="Times New Roman" w:hAnsi="Arial" w:cs="Arial"/>
          <w:sz w:val="21"/>
          <w:szCs w:val="21"/>
        </w:rPr>
        <w:t xml:space="preserve">Chapter </w:t>
      </w:r>
      <w:r w:rsidRPr="000E58E3">
        <w:rPr>
          <w:rFonts w:ascii="Arial" w:eastAsia="Times New Roman" w:hAnsi="Arial" w:cs="Arial"/>
          <w:b/>
          <w:sz w:val="21"/>
          <w:szCs w:val="21"/>
        </w:rPr>
        <w:t>??</w:t>
      </w:r>
      <w:r>
        <w:rPr>
          <w:rFonts w:ascii="Arial" w:eastAsia="Times New Roman" w:hAnsi="Arial" w:cs="Arial"/>
          <w:sz w:val="21"/>
          <w:szCs w:val="21"/>
        </w:rPr>
        <w:t>.</w:t>
      </w:r>
      <w:proofErr w:type="gramEnd"/>
      <w:r>
        <w:rPr>
          <w:rFonts w:ascii="Arial" w:eastAsia="Times New Roman" w:hAnsi="Arial" w:cs="Arial"/>
          <w:sz w:val="21"/>
          <w:szCs w:val="21"/>
        </w:rPr>
        <w:t xml:space="preserve">  However, for simplicity the following </w:t>
      </w:r>
      <w:del w:id="13" w:author="Vos" w:date="2012-06-24T05:52:00Z">
        <w:r w:rsidDel="00B70B65">
          <w:rPr>
            <w:rFonts w:ascii="Arial" w:eastAsia="Times New Roman" w:hAnsi="Arial" w:cs="Arial"/>
            <w:sz w:val="21"/>
            <w:szCs w:val="21"/>
          </w:rPr>
          <w:delText xml:space="preserve">examples </w:delText>
        </w:r>
      </w:del>
      <w:ins w:id="14" w:author="Vos" w:date="2012-06-24T05:52:00Z">
        <w:r w:rsidR="00B70B65">
          <w:rPr>
            <w:rFonts w:ascii="Arial" w:eastAsia="Times New Roman" w:hAnsi="Arial" w:cs="Arial"/>
            <w:sz w:val="21"/>
            <w:szCs w:val="21"/>
          </w:rPr>
          <w:t xml:space="preserve">graphs </w:t>
        </w:r>
      </w:ins>
      <w:del w:id="15" w:author="Vos" w:date="2012-06-24T05:53:00Z">
        <w:r w:rsidDel="00B70B65">
          <w:rPr>
            <w:rFonts w:ascii="Arial" w:eastAsia="Times New Roman" w:hAnsi="Arial" w:cs="Arial"/>
            <w:sz w:val="21"/>
            <w:szCs w:val="21"/>
          </w:rPr>
          <w:delText>only use</w:delText>
        </w:r>
      </w:del>
      <w:ins w:id="16" w:author="Vos" w:date="2012-06-24T05:53:00Z">
        <w:r w:rsidR="00B70B65">
          <w:rPr>
            <w:rFonts w:ascii="Arial" w:eastAsia="Times New Roman" w:hAnsi="Arial" w:cs="Arial"/>
            <w:sz w:val="21"/>
            <w:szCs w:val="21"/>
          </w:rPr>
          <w:t>show</w:t>
        </w:r>
      </w:ins>
      <w:r>
        <w:rPr>
          <w:rFonts w:ascii="Arial" w:eastAsia="Times New Roman" w:hAnsi="Arial" w:cs="Arial"/>
          <w:sz w:val="21"/>
          <w:szCs w:val="21"/>
        </w:rPr>
        <w:t xml:space="preserve"> cannabis dependence prevalence data</w:t>
      </w:r>
      <w:ins w:id="17" w:author="Vos" w:date="2012-06-24T05:53:00Z">
        <w:r w:rsidR="00B70B65">
          <w:rPr>
            <w:rFonts w:ascii="Arial" w:eastAsia="Times New Roman" w:hAnsi="Arial" w:cs="Arial"/>
            <w:sz w:val="21"/>
            <w:szCs w:val="21"/>
          </w:rPr>
          <w:t xml:space="preserve"> only</w:t>
        </w:r>
      </w:ins>
      <w:r>
        <w:rPr>
          <w:rFonts w:ascii="Arial" w:eastAsia="Times New Roman" w:hAnsi="Arial" w:cs="Arial"/>
          <w:sz w:val="21"/>
          <w:szCs w:val="21"/>
        </w:rPr>
        <w:t>.</w:t>
      </w:r>
    </w:p>
    <w:p w:rsidR="00E51C0A" w:rsidRDefault="00E51C0A" w:rsidP="00E51C0A">
      <w:pPr>
        <w:shd w:val="clear" w:color="auto" w:fill="FFFFFF"/>
        <w:spacing w:line="255" w:lineRule="atLeast"/>
        <w:textAlignment w:val="baseline"/>
        <w:rPr>
          <w:rFonts w:ascii="Arial" w:eastAsia="Times New Roman" w:hAnsi="Arial" w:cs="Arial"/>
          <w:sz w:val="21"/>
          <w:szCs w:val="21"/>
        </w:rPr>
      </w:pPr>
    </w:p>
    <w:p w:rsidR="00E51C0A" w:rsidRDefault="00E51C0A" w:rsidP="00E51C0A">
      <w:pPr>
        <w:shd w:val="clear" w:color="auto" w:fill="FFFFFF"/>
        <w:spacing w:line="255" w:lineRule="atLeast"/>
        <w:textAlignment w:val="baseline"/>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941426" cy="340437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nabis_da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1426" cy="3404376"/>
                    </a:xfrm>
                    <a:prstGeom prst="rect">
                      <a:avLst/>
                    </a:prstGeom>
                  </pic:spPr>
                </pic:pic>
              </a:graphicData>
            </a:graphic>
          </wp:inline>
        </w:drawing>
      </w:r>
    </w:p>
    <w:p w:rsidR="00E51C0A" w:rsidRPr="00B546BE" w:rsidRDefault="00E51C0A" w:rsidP="00E51C0A">
      <w:pPr>
        <w:shd w:val="clear" w:color="auto" w:fill="FFFFFF"/>
        <w:spacing w:line="255"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lastRenderedPageBreak/>
        <w:t>Above:  Global data for cannabis dependence.</w:t>
      </w: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 xml:space="preserve">As discussed in Chapter </w:t>
      </w:r>
      <w:r w:rsidRPr="0044634E">
        <w:rPr>
          <w:rFonts w:ascii="Arial" w:eastAsia="Times New Roman" w:hAnsi="Arial" w:cs="Arial"/>
          <w:b/>
          <w:color w:val="000000"/>
          <w:sz w:val="21"/>
          <w:szCs w:val="21"/>
        </w:rPr>
        <w:t>4</w:t>
      </w:r>
      <w:r>
        <w:rPr>
          <w:rFonts w:ascii="Arial" w:eastAsia="Times New Roman" w:hAnsi="Arial" w:cs="Arial"/>
          <w:color w:val="000000"/>
          <w:sz w:val="21"/>
          <w:szCs w:val="21"/>
        </w:rPr>
        <w:t>, age-specific hazards are modeled with spline models.  A spline model is any piecewise polynomial function.  Knots partition the age range into intervals.  With ample data and clear age patterns, models will not be very sensitive to choice of knots.  However, when working with sparse and noisy data, the number and location of knots are important decisions as they can influence the model results substantially.  When this is the case, the number of knots and locations should be chosen a priori using expert knowledge concerning the disease being modeled.</w:t>
      </w: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r w:rsidRPr="00CF2900">
        <w:rPr>
          <w:rFonts w:ascii="Arial" w:eastAsia="Times New Roman" w:hAnsi="Arial" w:cs="Arial"/>
          <w:color w:val="000000"/>
          <w:sz w:val="21"/>
          <w:szCs w:val="21"/>
        </w:rPr>
        <w:t>The</w:t>
      </w:r>
      <w:ins w:id="18" w:author="Vos" w:date="2012-06-24T05:53:00Z">
        <w:r w:rsidR="001E12C6">
          <w:rPr>
            <w:rFonts w:ascii="Arial" w:eastAsia="Times New Roman" w:hAnsi="Arial" w:cs="Arial"/>
            <w:color w:val="000000"/>
            <w:sz w:val="21"/>
            <w:szCs w:val="21"/>
          </w:rPr>
          <w:t xml:space="preserve"> </w:t>
        </w:r>
      </w:ins>
      <w:ins w:id="19" w:author="Vos" w:date="2012-06-24T06:00:00Z">
        <w:r w:rsidR="001E12C6">
          <w:rPr>
            <w:rFonts w:ascii="Arial" w:eastAsia="Times New Roman" w:hAnsi="Arial" w:cs="Arial"/>
            <w:color w:val="000000"/>
            <w:sz w:val="21"/>
            <w:szCs w:val="21"/>
          </w:rPr>
          <w:t>original</w:t>
        </w:r>
      </w:ins>
      <w:r w:rsidRPr="00CF2900">
        <w:rPr>
          <w:rFonts w:ascii="Arial" w:eastAsia="Times New Roman" w:hAnsi="Arial" w:cs="Arial"/>
          <w:color w:val="000000"/>
          <w:sz w:val="21"/>
          <w:szCs w:val="21"/>
        </w:rPr>
        <w:t xml:space="preserve"> model </w:t>
      </w:r>
      <w:r>
        <w:rPr>
          <w:rFonts w:ascii="Arial" w:eastAsia="Times New Roman" w:hAnsi="Arial" w:cs="Arial"/>
          <w:color w:val="000000"/>
          <w:sz w:val="21"/>
          <w:szCs w:val="21"/>
        </w:rPr>
        <w:t xml:space="preserve">for cannabis dependence </w:t>
      </w:r>
      <w:r w:rsidRPr="00CF2900">
        <w:rPr>
          <w:rFonts w:ascii="Arial" w:eastAsia="Times New Roman" w:hAnsi="Arial" w:cs="Arial"/>
          <w:color w:val="000000"/>
          <w:sz w:val="21"/>
          <w:szCs w:val="21"/>
        </w:rPr>
        <w:t>has knots at the ages</w:t>
      </w:r>
      <w:r>
        <w:rPr>
          <w:rFonts w:ascii="Arial" w:eastAsia="Times New Roman" w:hAnsi="Arial" w:cs="Arial"/>
          <w:color w:val="000000"/>
          <w:sz w:val="21"/>
          <w:szCs w:val="21"/>
        </w:rPr>
        <w:t xml:space="preserve"> of</w:t>
      </w:r>
      <w:r w:rsidRPr="00CF2900">
        <w:rPr>
          <w:rFonts w:ascii="Arial" w:eastAsia="Times New Roman" w:hAnsi="Arial" w:cs="Arial"/>
          <w:color w:val="000000"/>
          <w:sz w:val="21"/>
          <w:szCs w:val="21"/>
        </w:rPr>
        <w:t xml:space="preserve"> 0, 13, 17, 22, 30, 35, 40, 45, 50, 60, </w:t>
      </w:r>
      <w:r>
        <w:rPr>
          <w:rFonts w:ascii="Arial" w:eastAsia="Times New Roman" w:hAnsi="Arial" w:cs="Arial"/>
          <w:color w:val="000000"/>
          <w:sz w:val="21"/>
          <w:szCs w:val="21"/>
        </w:rPr>
        <w:t xml:space="preserve">and </w:t>
      </w:r>
      <w:r w:rsidRPr="00CF2900">
        <w:rPr>
          <w:rFonts w:ascii="Arial" w:eastAsia="Times New Roman" w:hAnsi="Arial" w:cs="Arial"/>
          <w:color w:val="000000"/>
          <w:sz w:val="21"/>
          <w:szCs w:val="21"/>
        </w:rPr>
        <w:t>100.</w:t>
      </w:r>
      <w:r w:rsidRPr="00032FC5">
        <w:rPr>
          <w:rFonts w:ascii="Arial" w:eastAsia="Times New Roman" w:hAnsi="Arial" w:cs="Arial"/>
          <w:color w:val="000000"/>
          <w:sz w:val="21"/>
          <w:szCs w:val="21"/>
        </w:rPr>
        <w:t xml:space="preserve"> </w:t>
      </w:r>
      <w:r>
        <w:rPr>
          <w:rFonts w:ascii="Arial" w:eastAsia="Times New Roman" w:hAnsi="Arial" w:cs="Arial"/>
          <w:color w:val="000000"/>
          <w:sz w:val="21"/>
          <w:szCs w:val="21"/>
        </w:rPr>
        <w:t xml:space="preserve"> </w:t>
      </w:r>
      <w:ins w:id="20" w:author="Vos" w:date="2012-06-24T05:53:00Z">
        <w:r w:rsidR="001E12C6">
          <w:rPr>
            <w:rFonts w:ascii="Arial" w:eastAsia="Times New Roman" w:hAnsi="Arial" w:cs="Arial"/>
            <w:color w:val="000000"/>
            <w:sz w:val="21"/>
            <w:szCs w:val="21"/>
          </w:rPr>
          <w:t xml:space="preserve">Three other models are shown. </w:t>
        </w:r>
      </w:ins>
      <w:r>
        <w:rPr>
          <w:rFonts w:ascii="Arial" w:eastAsia="Times New Roman" w:hAnsi="Arial" w:cs="Arial"/>
          <w:color w:val="000000"/>
          <w:sz w:val="21"/>
          <w:szCs w:val="21"/>
        </w:rPr>
        <w:t xml:space="preserve">The </w:t>
      </w:r>
      <w:ins w:id="21" w:author="Vos" w:date="2012-06-24T05:54:00Z">
        <w:r w:rsidR="001E12C6">
          <w:rPr>
            <w:rFonts w:ascii="Arial" w:eastAsia="Times New Roman" w:hAnsi="Arial" w:cs="Arial"/>
            <w:color w:val="000000"/>
            <w:sz w:val="21"/>
            <w:szCs w:val="21"/>
          </w:rPr>
          <w:t>‘</w:t>
        </w:r>
      </w:ins>
      <w:proofErr w:type="gramStart"/>
      <w:r>
        <w:rPr>
          <w:rFonts w:ascii="Arial" w:eastAsia="Times New Roman" w:hAnsi="Arial" w:cs="Arial"/>
          <w:color w:val="000000"/>
          <w:sz w:val="21"/>
          <w:szCs w:val="21"/>
        </w:rPr>
        <w:t>less knot</w:t>
      </w:r>
      <w:proofErr w:type="gramEnd"/>
      <w:ins w:id="22" w:author="Vos" w:date="2012-06-24T05:54:00Z">
        <w:r w:rsidR="001E12C6">
          <w:rPr>
            <w:rFonts w:ascii="Arial" w:eastAsia="Times New Roman" w:hAnsi="Arial" w:cs="Arial"/>
            <w:color w:val="000000"/>
            <w:sz w:val="21"/>
            <w:szCs w:val="21"/>
          </w:rPr>
          <w:t>’</w:t>
        </w:r>
      </w:ins>
      <w:r>
        <w:rPr>
          <w:rFonts w:ascii="Arial" w:eastAsia="Times New Roman" w:hAnsi="Arial" w:cs="Arial"/>
          <w:color w:val="000000"/>
          <w:sz w:val="21"/>
          <w:szCs w:val="21"/>
        </w:rPr>
        <w:t xml:space="preserve"> model limits knots to ages 0, 13, 25, 65, and 100.   </w:t>
      </w:r>
      <w:del w:id="23" w:author="Vos" w:date="2012-06-24T05:54:00Z">
        <w:r w:rsidDel="001E12C6">
          <w:rPr>
            <w:rFonts w:ascii="Arial" w:eastAsia="Times New Roman" w:hAnsi="Arial" w:cs="Arial"/>
            <w:color w:val="000000"/>
            <w:sz w:val="21"/>
            <w:szCs w:val="21"/>
          </w:rPr>
          <w:delText>During the critical period of 13-50 years, t</w:delText>
        </w:r>
      </w:del>
      <w:ins w:id="24" w:author="Vos" w:date="2012-06-24T05:54:00Z">
        <w:r w:rsidR="001E12C6">
          <w:rPr>
            <w:rFonts w:ascii="Arial" w:eastAsia="Times New Roman" w:hAnsi="Arial" w:cs="Arial"/>
            <w:color w:val="000000"/>
            <w:sz w:val="21"/>
            <w:szCs w:val="21"/>
          </w:rPr>
          <w:t>T</w:t>
        </w:r>
      </w:ins>
      <w:r>
        <w:rPr>
          <w:rFonts w:ascii="Arial" w:eastAsia="Times New Roman" w:hAnsi="Arial" w:cs="Arial"/>
          <w:color w:val="000000"/>
          <w:sz w:val="21"/>
          <w:szCs w:val="21"/>
        </w:rPr>
        <w:t xml:space="preserve">he </w:t>
      </w:r>
      <w:ins w:id="25" w:author="Vos" w:date="2012-06-24T05:54:00Z">
        <w:r w:rsidR="001E12C6">
          <w:rPr>
            <w:rFonts w:ascii="Arial" w:eastAsia="Times New Roman" w:hAnsi="Arial" w:cs="Arial"/>
            <w:color w:val="000000"/>
            <w:sz w:val="21"/>
            <w:szCs w:val="21"/>
          </w:rPr>
          <w:t>‘</w:t>
        </w:r>
      </w:ins>
      <w:r>
        <w:rPr>
          <w:rFonts w:ascii="Arial" w:eastAsia="Times New Roman" w:hAnsi="Arial" w:cs="Arial"/>
          <w:color w:val="000000"/>
          <w:sz w:val="21"/>
          <w:szCs w:val="21"/>
        </w:rPr>
        <w:t>more knot</w:t>
      </w:r>
      <w:ins w:id="26" w:author="Vos" w:date="2012-06-24T05:54:00Z">
        <w:r w:rsidR="001E12C6">
          <w:rPr>
            <w:rFonts w:ascii="Arial" w:eastAsia="Times New Roman" w:hAnsi="Arial" w:cs="Arial"/>
            <w:color w:val="000000"/>
            <w:sz w:val="21"/>
            <w:szCs w:val="21"/>
          </w:rPr>
          <w:t>’</w:t>
        </w:r>
      </w:ins>
      <w:r>
        <w:rPr>
          <w:rFonts w:ascii="Arial" w:eastAsia="Times New Roman" w:hAnsi="Arial" w:cs="Arial"/>
          <w:color w:val="000000"/>
          <w:sz w:val="21"/>
          <w:szCs w:val="21"/>
        </w:rPr>
        <w:t xml:space="preserve"> model has knots every three years (0, 13, 16, 19</w:t>
      </w:r>
      <w:proofErr w:type="gramStart"/>
      <w:r>
        <w:rPr>
          <w:rFonts w:ascii="Arial" w:eastAsia="Times New Roman" w:hAnsi="Arial" w:cs="Arial"/>
          <w:color w:val="000000"/>
          <w:sz w:val="21"/>
          <w:szCs w:val="21"/>
        </w:rPr>
        <w:t>, …,</w:t>
      </w:r>
      <w:proofErr w:type="gramEnd"/>
      <w:r>
        <w:rPr>
          <w:rFonts w:ascii="Arial" w:eastAsia="Times New Roman" w:hAnsi="Arial" w:cs="Arial"/>
          <w:color w:val="000000"/>
          <w:sz w:val="21"/>
          <w:szCs w:val="21"/>
        </w:rPr>
        <w:t xml:space="preserve"> 43, 46, 49) </w:t>
      </w:r>
      <w:ins w:id="27" w:author="Vos" w:date="2012-06-24T05:55:00Z">
        <w:r w:rsidR="001E12C6">
          <w:rPr>
            <w:rFonts w:ascii="Arial" w:eastAsia="Times New Roman" w:hAnsi="Arial" w:cs="Arial"/>
            <w:color w:val="000000"/>
            <w:sz w:val="21"/>
            <w:szCs w:val="21"/>
          </w:rPr>
          <w:t xml:space="preserve">between ages 13 and 50 </w:t>
        </w:r>
      </w:ins>
      <w:r>
        <w:rPr>
          <w:rFonts w:ascii="Arial" w:eastAsia="Times New Roman" w:hAnsi="Arial" w:cs="Arial"/>
          <w:color w:val="000000"/>
          <w:sz w:val="21"/>
          <w:szCs w:val="21"/>
        </w:rPr>
        <w:t xml:space="preserve">with additional knots at 55, 60, 80 and 100.  The </w:t>
      </w:r>
      <w:ins w:id="28" w:author="Vos" w:date="2012-06-24T05:56:00Z">
        <w:r w:rsidR="001E12C6">
          <w:rPr>
            <w:rFonts w:ascii="Arial" w:eastAsia="Times New Roman" w:hAnsi="Arial" w:cs="Arial"/>
            <w:color w:val="000000"/>
            <w:sz w:val="21"/>
            <w:szCs w:val="21"/>
          </w:rPr>
          <w:t>‘</w:t>
        </w:r>
      </w:ins>
      <w:r>
        <w:rPr>
          <w:rFonts w:ascii="Arial" w:eastAsia="Times New Roman" w:hAnsi="Arial" w:cs="Arial"/>
          <w:color w:val="000000"/>
          <w:sz w:val="21"/>
          <w:szCs w:val="21"/>
        </w:rPr>
        <w:t>most knot</w:t>
      </w:r>
      <w:ins w:id="29" w:author="Vos" w:date="2012-06-24T05:56:00Z">
        <w:r w:rsidR="001E12C6">
          <w:rPr>
            <w:rFonts w:ascii="Arial" w:eastAsia="Times New Roman" w:hAnsi="Arial" w:cs="Arial"/>
            <w:color w:val="000000"/>
            <w:sz w:val="21"/>
            <w:szCs w:val="21"/>
          </w:rPr>
          <w:t>’</w:t>
        </w:r>
      </w:ins>
      <w:r>
        <w:rPr>
          <w:rFonts w:ascii="Arial" w:eastAsia="Times New Roman" w:hAnsi="Arial" w:cs="Arial"/>
          <w:color w:val="000000"/>
          <w:sz w:val="21"/>
          <w:szCs w:val="21"/>
        </w:rPr>
        <w:t xml:space="preserve"> model has knots every two years during the ages of 13-66 (knots at ages 0, 13, 15, 17</w:t>
      </w:r>
      <w:proofErr w:type="gramStart"/>
      <w:r>
        <w:rPr>
          <w:rFonts w:ascii="Arial" w:eastAsia="Times New Roman" w:hAnsi="Arial" w:cs="Arial"/>
          <w:color w:val="000000"/>
          <w:sz w:val="21"/>
          <w:szCs w:val="21"/>
        </w:rPr>
        <w:t>, …,</w:t>
      </w:r>
      <w:proofErr w:type="gramEnd"/>
      <w:r>
        <w:rPr>
          <w:rFonts w:ascii="Arial" w:eastAsia="Times New Roman" w:hAnsi="Arial" w:cs="Arial"/>
          <w:color w:val="000000"/>
          <w:sz w:val="21"/>
          <w:szCs w:val="21"/>
        </w:rPr>
        <w:t xml:space="preserve"> 61, 63, 65, and 100). As seen from the figure below, choosing too few or too many knots can influence the model substantially.</w:t>
      </w: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043049" cy="3404376"/>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nabis_smooth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3049" cy="3404376"/>
                    </a:xfrm>
                    <a:prstGeom prst="rect">
                      <a:avLst/>
                    </a:prstGeom>
                  </pic:spPr>
                </pic:pic>
              </a:graphicData>
            </a:graphic>
          </wp:inline>
        </w:drawing>
      </w: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 xml:space="preserve">Above:  </w:t>
      </w:r>
      <w:del w:id="30" w:author="Vos" w:date="2012-06-24T05:57:00Z">
        <w:r w:rsidDel="001E12C6">
          <w:rPr>
            <w:rFonts w:ascii="Arial" w:eastAsia="Times New Roman" w:hAnsi="Arial" w:cs="Arial"/>
            <w:color w:val="000000"/>
            <w:sz w:val="21"/>
            <w:szCs w:val="21"/>
          </w:rPr>
          <w:delText xml:space="preserve">The original </w:delText>
        </w:r>
      </w:del>
      <w:ins w:id="31" w:author="Vos" w:date="2012-06-24T05:57:00Z">
        <w:r w:rsidR="001E12C6">
          <w:rPr>
            <w:rFonts w:ascii="Arial" w:eastAsia="Times New Roman" w:hAnsi="Arial" w:cs="Arial"/>
            <w:color w:val="000000"/>
            <w:sz w:val="21"/>
            <w:szCs w:val="21"/>
          </w:rPr>
          <w:t>Prevalence of</w:t>
        </w:r>
      </w:ins>
      <w:del w:id="32" w:author="Vos" w:date="2012-06-24T05:57:00Z">
        <w:r w:rsidDel="001E12C6">
          <w:rPr>
            <w:rFonts w:ascii="Arial" w:eastAsia="Times New Roman" w:hAnsi="Arial" w:cs="Arial"/>
            <w:color w:val="000000"/>
            <w:sz w:val="21"/>
            <w:szCs w:val="21"/>
          </w:rPr>
          <w:delText>model for</w:delText>
        </w:r>
      </w:del>
      <w:r>
        <w:rPr>
          <w:rFonts w:ascii="Arial" w:eastAsia="Times New Roman" w:hAnsi="Arial" w:cs="Arial"/>
          <w:color w:val="000000"/>
          <w:sz w:val="21"/>
          <w:szCs w:val="21"/>
        </w:rPr>
        <w:t xml:space="preserve"> cannabis dependence </w:t>
      </w:r>
      <w:del w:id="33" w:author="Vos" w:date="2012-06-24T05:57:00Z">
        <w:r w:rsidDel="001E12C6">
          <w:rPr>
            <w:rFonts w:ascii="Arial" w:eastAsia="Times New Roman" w:hAnsi="Arial" w:cs="Arial"/>
            <w:color w:val="000000"/>
            <w:sz w:val="21"/>
            <w:szCs w:val="21"/>
          </w:rPr>
          <w:delText xml:space="preserve">has knots at ages </w:delText>
        </w:r>
        <w:r w:rsidRPr="00CF2900" w:rsidDel="001E12C6">
          <w:rPr>
            <w:rFonts w:ascii="Arial" w:eastAsia="Times New Roman" w:hAnsi="Arial" w:cs="Arial"/>
            <w:color w:val="000000"/>
            <w:sz w:val="21"/>
            <w:szCs w:val="21"/>
          </w:rPr>
          <w:delText xml:space="preserve">0, 13, 17, 22, 30, 35, 40, 45, 50, 60, </w:delText>
        </w:r>
        <w:r w:rsidDel="001E12C6">
          <w:rPr>
            <w:rFonts w:ascii="Arial" w:eastAsia="Times New Roman" w:hAnsi="Arial" w:cs="Arial"/>
            <w:color w:val="000000"/>
            <w:sz w:val="21"/>
            <w:szCs w:val="21"/>
          </w:rPr>
          <w:delText xml:space="preserve">and </w:delText>
        </w:r>
        <w:r w:rsidRPr="00CF2900" w:rsidDel="001E12C6">
          <w:rPr>
            <w:rFonts w:ascii="Arial" w:eastAsia="Times New Roman" w:hAnsi="Arial" w:cs="Arial"/>
            <w:color w:val="000000"/>
            <w:sz w:val="21"/>
            <w:szCs w:val="21"/>
          </w:rPr>
          <w:delText>100</w:delText>
        </w:r>
        <w:r w:rsidDel="001E12C6">
          <w:rPr>
            <w:rFonts w:ascii="Arial" w:eastAsia="Times New Roman" w:hAnsi="Arial" w:cs="Arial"/>
            <w:color w:val="000000"/>
            <w:sz w:val="21"/>
            <w:szCs w:val="21"/>
          </w:rPr>
          <w:delText>.  The less know model limits knots to ages 0, 13, 25, 65, and 100.   The more knot model uses knots at ages 0, 13, 16, 19, …, 43, 46, 49, 55, 60, 80, and 100 whereas the most knot model has knots at ages 0, 13, 15, 17, …, 61, 63, 65, and 100.</w:delText>
        </w:r>
      </w:del>
      <w:ins w:id="34" w:author="Vos" w:date="2012-06-24T05:57:00Z">
        <w:r w:rsidR="001E12C6">
          <w:rPr>
            <w:rFonts w:ascii="Arial" w:eastAsia="Times New Roman" w:hAnsi="Arial" w:cs="Arial"/>
            <w:color w:val="000000"/>
            <w:sz w:val="21"/>
            <w:szCs w:val="21"/>
          </w:rPr>
          <w:t xml:space="preserve">in </w:t>
        </w:r>
      </w:ins>
      <w:ins w:id="35" w:author="Vos" w:date="2012-06-24T06:00:00Z">
        <w:r w:rsidR="001E12C6">
          <w:rPr>
            <w:rFonts w:ascii="Arial" w:eastAsia="Times New Roman" w:hAnsi="Arial" w:cs="Arial"/>
            <w:color w:val="000000"/>
            <w:sz w:val="21"/>
            <w:szCs w:val="21"/>
          </w:rPr>
          <w:t>original</w:t>
        </w:r>
      </w:ins>
      <w:ins w:id="36" w:author="Vos" w:date="2012-06-24T05:57:00Z">
        <w:r w:rsidR="001E12C6">
          <w:rPr>
            <w:rFonts w:ascii="Arial" w:eastAsia="Times New Roman" w:hAnsi="Arial" w:cs="Arial"/>
            <w:color w:val="000000"/>
            <w:sz w:val="21"/>
            <w:szCs w:val="21"/>
          </w:rPr>
          <w:t xml:space="preserve"> model and models with </w:t>
        </w:r>
      </w:ins>
      <w:ins w:id="37" w:author="Vos" w:date="2012-06-24T05:58:00Z">
        <w:r w:rsidR="001E12C6">
          <w:rPr>
            <w:rFonts w:ascii="Arial" w:eastAsia="Times New Roman" w:hAnsi="Arial" w:cs="Arial"/>
            <w:color w:val="000000"/>
            <w:sz w:val="21"/>
            <w:szCs w:val="21"/>
          </w:rPr>
          <w:t>‘</w:t>
        </w:r>
      </w:ins>
      <w:ins w:id="38" w:author="Vos" w:date="2012-06-24T05:57:00Z">
        <w:r w:rsidR="001E12C6">
          <w:rPr>
            <w:rFonts w:ascii="Arial" w:eastAsia="Times New Roman" w:hAnsi="Arial" w:cs="Arial"/>
            <w:color w:val="000000"/>
            <w:sz w:val="21"/>
            <w:szCs w:val="21"/>
          </w:rPr>
          <w:t xml:space="preserve">less, more and most </w:t>
        </w:r>
        <w:commentRangeStart w:id="39"/>
        <w:r w:rsidR="001E12C6">
          <w:rPr>
            <w:rFonts w:ascii="Arial" w:eastAsia="Times New Roman" w:hAnsi="Arial" w:cs="Arial"/>
            <w:color w:val="000000"/>
            <w:sz w:val="21"/>
            <w:szCs w:val="21"/>
          </w:rPr>
          <w:t>knots</w:t>
        </w:r>
      </w:ins>
      <w:commentRangeEnd w:id="39"/>
      <w:ins w:id="40" w:author="Vos" w:date="2012-06-24T05:58:00Z">
        <w:r w:rsidR="001E12C6">
          <w:rPr>
            <w:rStyle w:val="CommentReference"/>
          </w:rPr>
          <w:commentReference w:id="39"/>
        </w:r>
        <w:proofErr w:type="gramStart"/>
        <w:r w:rsidR="001E12C6">
          <w:rPr>
            <w:rFonts w:ascii="Arial" w:eastAsia="Times New Roman" w:hAnsi="Arial" w:cs="Arial"/>
            <w:color w:val="000000"/>
            <w:sz w:val="21"/>
            <w:szCs w:val="21"/>
          </w:rPr>
          <w:t>’</w:t>
        </w:r>
      </w:ins>
      <w:r>
        <w:rPr>
          <w:rFonts w:ascii="Arial" w:eastAsia="Times New Roman" w:hAnsi="Arial" w:cs="Arial"/>
          <w:color w:val="000000"/>
          <w:sz w:val="21"/>
          <w:szCs w:val="21"/>
        </w:rPr>
        <w:t xml:space="preserve"> </w:t>
      </w:r>
      <w:ins w:id="41" w:author="Vos" w:date="2012-06-24T05:58:00Z">
        <w:r w:rsidR="001E12C6">
          <w:rPr>
            <w:rFonts w:ascii="Arial" w:eastAsia="Times New Roman" w:hAnsi="Arial" w:cs="Arial"/>
            <w:color w:val="000000"/>
            <w:sz w:val="21"/>
            <w:szCs w:val="21"/>
          </w:rPr>
          <w:t>.</w:t>
        </w:r>
      </w:ins>
      <w:proofErr w:type="gramEnd"/>
      <w:r>
        <w:rPr>
          <w:rFonts w:ascii="Arial" w:eastAsia="Times New Roman" w:hAnsi="Arial" w:cs="Arial"/>
          <w:color w:val="000000"/>
          <w:sz w:val="21"/>
          <w:szCs w:val="21"/>
        </w:rPr>
        <w:t xml:space="preserve"> </w:t>
      </w: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 xml:space="preserve">A penalized spline model with a smoothing parameter is another solution to knot selection.  The model includes more knots but adds a penalty to discourage using more knots than necessary for the data.  The smoothing parameter controls the roughness of the estimating function and the fidelity of the data, making knot selection matter less as shown in the following figure.  </w:t>
      </w: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016296" cy="340437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nabis_smooth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6296" cy="3404376"/>
                    </a:xfrm>
                    <a:prstGeom prst="rect">
                      <a:avLst/>
                    </a:prstGeom>
                  </pic:spPr>
                </pic:pic>
              </a:graphicData>
            </a:graphic>
          </wp:inline>
        </w:drawing>
      </w:r>
    </w:p>
    <w:p w:rsidR="00E51C0A" w:rsidRPr="00CF2900" w:rsidDel="001E12C6"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del w:id="42" w:author="Vos" w:date="2012-06-24T06:01:00Z"/>
          <w:rFonts w:ascii="Arial" w:eastAsia="Times New Roman" w:hAnsi="Arial" w:cs="Arial"/>
          <w:color w:val="000000"/>
          <w:sz w:val="21"/>
          <w:szCs w:val="21"/>
        </w:rPr>
      </w:pPr>
      <w:r>
        <w:rPr>
          <w:rFonts w:ascii="Arial" w:eastAsia="Times New Roman" w:hAnsi="Arial" w:cs="Arial"/>
          <w:color w:val="000000"/>
          <w:sz w:val="21"/>
          <w:szCs w:val="21"/>
        </w:rPr>
        <w:t xml:space="preserve">Above:  </w:t>
      </w:r>
      <w:ins w:id="43" w:author="Vos" w:date="2012-06-24T06:00:00Z">
        <w:r w:rsidR="001E12C6">
          <w:rPr>
            <w:rFonts w:ascii="Arial" w:eastAsia="Times New Roman" w:hAnsi="Arial" w:cs="Arial"/>
            <w:color w:val="000000"/>
            <w:sz w:val="21"/>
            <w:szCs w:val="21"/>
          </w:rPr>
          <w:t>Original model and a p</w:t>
        </w:r>
      </w:ins>
      <w:del w:id="44" w:author="Vos" w:date="2012-06-24T06:00:00Z">
        <w:r w:rsidDel="001E12C6">
          <w:rPr>
            <w:rFonts w:ascii="Arial" w:eastAsia="Times New Roman" w:hAnsi="Arial" w:cs="Arial"/>
            <w:color w:val="000000"/>
            <w:sz w:val="21"/>
            <w:szCs w:val="21"/>
          </w:rPr>
          <w:delText>P</w:delText>
        </w:r>
      </w:del>
      <w:r>
        <w:rPr>
          <w:rFonts w:ascii="Arial" w:eastAsia="Times New Roman" w:hAnsi="Arial" w:cs="Arial"/>
          <w:color w:val="000000"/>
          <w:sz w:val="21"/>
          <w:szCs w:val="21"/>
        </w:rPr>
        <w:t xml:space="preserve">enalized splines </w:t>
      </w:r>
      <w:ins w:id="45" w:author="Vos" w:date="2012-06-24T06:00:00Z">
        <w:r w:rsidR="001E12C6">
          <w:rPr>
            <w:rFonts w:ascii="Arial" w:eastAsia="Times New Roman" w:hAnsi="Arial" w:cs="Arial"/>
            <w:color w:val="000000"/>
            <w:sz w:val="21"/>
            <w:szCs w:val="21"/>
          </w:rPr>
          <w:t xml:space="preserve">model </w:t>
        </w:r>
      </w:ins>
      <w:del w:id="46" w:author="Vos" w:date="2012-06-24T06:03:00Z">
        <w:r w:rsidDel="001E12C6">
          <w:rPr>
            <w:rFonts w:ascii="Arial" w:eastAsia="Times New Roman" w:hAnsi="Arial" w:cs="Arial"/>
            <w:color w:val="000000"/>
            <w:sz w:val="21"/>
            <w:szCs w:val="21"/>
          </w:rPr>
          <w:delText>w</w:delText>
        </w:r>
      </w:del>
      <w:proofErr w:type="spellStart"/>
      <w:r>
        <w:rPr>
          <w:rFonts w:ascii="Arial" w:eastAsia="Times New Roman" w:hAnsi="Arial" w:cs="Arial"/>
          <w:color w:val="000000"/>
          <w:sz w:val="21"/>
          <w:szCs w:val="21"/>
        </w:rPr>
        <w:t>ith</w:t>
      </w:r>
      <w:proofErr w:type="spellEnd"/>
      <w:r>
        <w:rPr>
          <w:rFonts w:ascii="Arial" w:eastAsia="Times New Roman" w:hAnsi="Arial" w:cs="Arial"/>
          <w:color w:val="000000"/>
          <w:sz w:val="21"/>
          <w:szCs w:val="21"/>
        </w:rPr>
        <w:t xml:space="preserve"> a smoothing parameter </w:t>
      </w:r>
      <w:ins w:id="47" w:author="Vos" w:date="2012-06-24T06:01:00Z">
        <w:r w:rsidR="001E12C6">
          <w:rPr>
            <w:rFonts w:ascii="Arial" w:eastAsia="Times New Roman" w:hAnsi="Arial" w:cs="Arial"/>
            <w:color w:val="000000"/>
            <w:sz w:val="21"/>
            <w:szCs w:val="21"/>
          </w:rPr>
          <w:t>σ.</w:t>
        </w:r>
      </w:ins>
      <w:del w:id="48" w:author="Vos" w:date="2012-06-24T06:01:00Z">
        <w:r w:rsidDel="001E12C6">
          <w:rPr>
            <w:rFonts w:ascii="Arial" w:eastAsia="Times New Roman" w:hAnsi="Arial" w:cs="Arial"/>
            <w:color w:val="000000"/>
            <w:sz w:val="21"/>
            <w:szCs w:val="21"/>
          </w:rPr>
          <w:delText>make knot selection less influential by penalizing use of unnecessary knots for data.  However, too much smoothing is not representative of the data.</w:delText>
        </w:r>
      </w:del>
    </w:p>
    <w:p w:rsidR="00E51C0A" w:rsidRDefault="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Change w:id="49" w:author="Vos" w:date="2012-06-24T06:01:00Z">
          <w:pPr>
            <w:shd w:val="clear" w:color="auto" w:fill="FFFFFF"/>
            <w:spacing w:line="255" w:lineRule="atLeast"/>
            <w:textAlignment w:val="baseline"/>
          </w:pPr>
        </w:pPrChange>
      </w:pPr>
    </w:p>
    <w:p w:rsidR="008E4FA8" w:rsidRDefault="008E4FA8" w:rsidP="008E4FA8">
      <w:pPr>
        <w:rPr>
          <w:rFonts w:ascii="Arial" w:eastAsia="Times New Roman" w:hAnsi="Arial" w:cs="Arial"/>
          <w:color w:val="000000"/>
          <w:sz w:val="21"/>
          <w:szCs w:val="21"/>
        </w:rPr>
      </w:pPr>
    </w:p>
    <w:p w:rsidR="008E4FA8" w:rsidRDefault="008E4FA8" w:rsidP="008E4FA8">
      <w:pPr>
        <w:rPr>
          <w:rFonts w:ascii="Arial" w:eastAsia="Times New Roman" w:hAnsi="Arial" w:cs="Arial"/>
          <w:color w:val="000000"/>
          <w:sz w:val="21"/>
          <w:szCs w:val="21"/>
        </w:rPr>
      </w:pPr>
    </w:p>
    <w:p w:rsidR="008E4FA8" w:rsidRDefault="008E4FA8" w:rsidP="008E4FA8">
      <w:pPr>
        <w:rPr>
          <w:rFonts w:ascii="Arial" w:eastAsia="Times New Roman" w:hAnsi="Arial" w:cs="Arial"/>
          <w:color w:val="000000"/>
          <w:sz w:val="21"/>
          <w:szCs w:val="21"/>
        </w:rPr>
      </w:pPr>
    </w:p>
    <w:p w:rsidR="00E51C0A" w:rsidRDefault="00E51C0A" w:rsidP="008E4FA8">
      <w:pPr>
        <w:rPr>
          <w:rFonts w:ascii="Arial" w:eastAsia="Times New Roman" w:hAnsi="Arial" w:cs="Arial"/>
          <w:color w:val="000000"/>
          <w:sz w:val="21"/>
          <w:szCs w:val="21"/>
        </w:rPr>
      </w:pPr>
      <w:r>
        <w:rPr>
          <w:rFonts w:ascii="Arial" w:eastAsia="Times New Roman" w:hAnsi="Arial" w:cs="Arial"/>
          <w:color w:val="000000"/>
          <w:sz w:val="21"/>
          <w:szCs w:val="21"/>
        </w:rPr>
        <w:t>[1</w:t>
      </w:r>
      <w:proofErr w:type="gramStart"/>
      <w:r>
        <w:rPr>
          <w:rFonts w:ascii="Arial" w:eastAsia="Times New Roman" w:hAnsi="Arial" w:cs="Arial"/>
          <w:color w:val="000000"/>
          <w:sz w:val="21"/>
          <w:szCs w:val="21"/>
        </w:rPr>
        <w:t>]  Coffey</w:t>
      </w:r>
      <w:proofErr w:type="gramEnd"/>
      <w:r>
        <w:rPr>
          <w:rFonts w:ascii="Arial" w:eastAsia="Times New Roman" w:hAnsi="Arial" w:cs="Arial"/>
          <w:color w:val="000000"/>
          <w:sz w:val="21"/>
          <w:szCs w:val="21"/>
        </w:rPr>
        <w:t xml:space="preserve">, C, Carlin, JB et. </w:t>
      </w:r>
      <w:proofErr w:type="gramStart"/>
      <w:r>
        <w:rPr>
          <w:rFonts w:ascii="Arial" w:eastAsia="Times New Roman" w:hAnsi="Arial" w:cs="Arial"/>
          <w:color w:val="000000"/>
          <w:sz w:val="21"/>
          <w:szCs w:val="21"/>
        </w:rPr>
        <w:t>al</w:t>
      </w:r>
      <w:proofErr w:type="gramEnd"/>
      <w:r>
        <w:rPr>
          <w:rFonts w:ascii="Arial" w:eastAsia="Times New Roman" w:hAnsi="Arial" w:cs="Arial"/>
          <w:color w:val="000000"/>
          <w:sz w:val="21"/>
          <w:szCs w:val="21"/>
        </w:rPr>
        <w:t xml:space="preserve">.  2002.  “Cannabis dependence in young adults: an Australian population study”.   </w:t>
      </w:r>
      <w:proofErr w:type="gramStart"/>
      <w:r>
        <w:rPr>
          <w:rFonts w:ascii="Arial" w:eastAsia="Times New Roman" w:hAnsi="Arial" w:cs="Arial"/>
          <w:i/>
          <w:color w:val="000000"/>
          <w:sz w:val="21"/>
          <w:szCs w:val="21"/>
        </w:rPr>
        <w:t>Addiction</w:t>
      </w:r>
      <w:r>
        <w:rPr>
          <w:rFonts w:ascii="Arial" w:eastAsia="Times New Roman" w:hAnsi="Arial" w:cs="Arial"/>
          <w:color w:val="000000"/>
          <w:sz w:val="21"/>
          <w:szCs w:val="21"/>
        </w:rPr>
        <w:t>.</w:t>
      </w:r>
      <w:proofErr w:type="gramEnd"/>
      <w:r>
        <w:rPr>
          <w:rFonts w:ascii="Arial" w:eastAsia="Times New Roman" w:hAnsi="Arial" w:cs="Arial"/>
          <w:color w:val="000000"/>
          <w:sz w:val="21"/>
          <w:szCs w:val="21"/>
        </w:rPr>
        <w:t xml:space="preserve">  97(2)187-194.</w:t>
      </w:r>
    </w:p>
    <w:p w:rsidR="00E51C0A" w:rsidRDefault="00E51C0A" w:rsidP="00E51C0A">
      <w:pPr>
        <w:rPr>
          <w:rFonts w:ascii="Arial" w:eastAsia="Times New Roman" w:hAnsi="Arial" w:cs="Arial"/>
          <w:color w:val="000000"/>
          <w:sz w:val="21"/>
          <w:szCs w:val="21"/>
        </w:rPr>
      </w:pPr>
      <w:r>
        <w:rPr>
          <w:rFonts w:ascii="Arial" w:eastAsia="Times New Roman" w:hAnsi="Arial" w:cs="Arial"/>
          <w:color w:val="000000"/>
          <w:sz w:val="21"/>
          <w:szCs w:val="21"/>
        </w:rPr>
        <w:t>[2</w:t>
      </w:r>
      <w:proofErr w:type="gramStart"/>
      <w:r>
        <w:rPr>
          <w:rFonts w:ascii="Arial" w:eastAsia="Times New Roman" w:hAnsi="Arial" w:cs="Arial"/>
          <w:color w:val="000000"/>
          <w:sz w:val="21"/>
          <w:szCs w:val="21"/>
        </w:rPr>
        <w:t>]  American</w:t>
      </w:r>
      <w:proofErr w:type="gramEnd"/>
      <w:r>
        <w:rPr>
          <w:rFonts w:ascii="Arial" w:eastAsia="Times New Roman" w:hAnsi="Arial" w:cs="Arial"/>
          <w:color w:val="000000"/>
          <w:sz w:val="21"/>
          <w:szCs w:val="21"/>
        </w:rPr>
        <w:t xml:space="preserve"> Psychiatric Association.  1994.  “Criteria for Substance Dependence”.  </w:t>
      </w:r>
      <w:proofErr w:type="gramStart"/>
      <w:r>
        <w:rPr>
          <w:rFonts w:ascii="Arial" w:eastAsia="Times New Roman" w:hAnsi="Arial" w:cs="Arial"/>
          <w:i/>
          <w:color w:val="000000"/>
          <w:sz w:val="21"/>
          <w:szCs w:val="21"/>
        </w:rPr>
        <w:t>Diagnostic and Statistical Manual of Mental Disorders, 4th Ed</w:t>
      </w:r>
      <w:r>
        <w:rPr>
          <w:rFonts w:ascii="Arial" w:eastAsia="Times New Roman" w:hAnsi="Arial" w:cs="Arial"/>
          <w:color w:val="000000"/>
          <w:sz w:val="21"/>
          <w:szCs w:val="21"/>
        </w:rPr>
        <w:t>.</w:t>
      </w:r>
      <w:proofErr w:type="gramEnd"/>
      <w:r>
        <w:rPr>
          <w:rFonts w:ascii="Arial" w:eastAsia="Times New Roman" w:hAnsi="Arial" w:cs="Arial"/>
          <w:color w:val="000000"/>
          <w:sz w:val="21"/>
          <w:szCs w:val="21"/>
        </w:rPr>
        <w:t xml:space="preserve">  Washington DC: American Psychiatric Association.  p. 197</w:t>
      </w:r>
    </w:p>
    <w:p w:rsidR="00E51C0A" w:rsidRDefault="00E51C0A">
      <w:r>
        <w:br w:type="page"/>
      </w:r>
    </w:p>
    <w:p w:rsidR="00E51C0A" w:rsidRPr="00B87761" w:rsidRDefault="001E12C6" w:rsidP="00E51C0A">
      <w:pPr>
        <w:shd w:val="clear" w:color="auto" w:fill="FFFFFF"/>
        <w:spacing w:line="240" w:lineRule="auto"/>
        <w:textAlignment w:val="baseline"/>
        <w:outlineLvl w:val="0"/>
        <w:rPr>
          <w:rFonts w:ascii="Arial" w:eastAsia="Times New Roman" w:hAnsi="Arial" w:cs="Arial"/>
          <w:bCs/>
          <w:color w:val="000000"/>
          <w:kern w:val="36"/>
          <w:sz w:val="42"/>
          <w:szCs w:val="42"/>
        </w:rPr>
      </w:pPr>
      <w:ins w:id="50" w:author="Vos" w:date="2012-06-24T06:01:00Z">
        <w:r>
          <w:rPr>
            <w:rFonts w:ascii="Arial" w:eastAsia="Times New Roman" w:hAnsi="Arial" w:cs="Arial"/>
            <w:b/>
            <w:bCs/>
            <w:color w:val="000000"/>
            <w:kern w:val="36"/>
            <w:sz w:val="42"/>
            <w:szCs w:val="42"/>
          </w:rPr>
          <w:lastRenderedPageBreak/>
          <w:t xml:space="preserve">Unclear age pattern, requiring expert priors: </w:t>
        </w:r>
      </w:ins>
      <w:r w:rsidR="00E51C0A" w:rsidRPr="00B87761">
        <w:rPr>
          <w:rFonts w:ascii="Arial" w:eastAsia="Times New Roman" w:hAnsi="Arial" w:cs="Arial"/>
          <w:b/>
          <w:bCs/>
          <w:color w:val="000000"/>
          <w:kern w:val="36"/>
          <w:sz w:val="42"/>
          <w:szCs w:val="42"/>
        </w:rPr>
        <w:t>Premenstrual Syndrome</w:t>
      </w:r>
    </w:p>
    <w:p w:rsidR="00E51C0A" w:rsidRPr="00B87761" w:rsidRDefault="00E51C0A" w:rsidP="00E51C0A">
      <w:pPr>
        <w:rPr>
          <w:rFonts w:ascii="Arial" w:hAnsi="Arial" w:cs="Arial"/>
        </w:rPr>
      </w:pPr>
    </w:p>
    <w:p w:rsidR="00E51C0A" w:rsidRPr="00B87761" w:rsidRDefault="00E51C0A" w:rsidP="00E51C0A">
      <w:pPr>
        <w:rPr>
          <w:rFonts w:ascii="Arial" w:hAnsi="Arial" w:cs="Arial"/>
        </w:rPr>
      </w:pPr>
      <w:del w:id="51" w:author="Vos" w:date="2012-06-24T06:02:00Z">
        <w:r w:rsidRPr="00B87761" w:rsidDel="001E12C6">
          <w:rPr>
            <w:rFonts w:ascii="Arial" w:hAnsi="Arial" w:cs="Arial"/>
          </w:rPr>
          <w:delText xml:space="preserve">A </w:delText>
        </w:r>
        <w:r w:rsidDel="001E12C6">
          <w:rPr>
            <w:rFonts w:ascii="Arial" w:hAnsi="Arial" w:cs="Arial"/>
          </w:rPr>
          <w:delText>reoccurring</w:delText>
        </w:r>
        <w:r w:rsidRPr="00B87761" w:rsidDel="001E12C6">
          <w:rPr>
            <w:rFonts w:ascii="Arial" w:hAnsi="Arial" w:cs="Arial"/>
          </w:rPr>
          <w:delText xml:space="preserve"> theme of the GBD 2010 study is e</w:delText>
        </w:r>
      </w:del>
      <w:ins w:id="52" w:author="Vos" w:date="2012-06-24T06:02:00Z">
        <w:r w:rsidR="001E12C6">
          <w:rPr>
            <w:rFonts w:ascii="Arial" w:hAnsi="Arial" w:cs="Arial"/>
          </w:rPr>
          <w:t>E</w:t>
        </w:r>
      </w:ins>
      <w:r w:rsidRPr="00B87761">
        <w:rPr>
          <w:rFonts w:ascii="Arial" w:hAnsi="Arial" w:cs="Arial"/>
        </w:rPr>
        <w:t>pidemiological data withou</w:t>
      </w:r>
      <w:r>
        <w:rPr>
          <w:rFonts w:ascii="Arial" w:hAnsi="Arial" w:cs="Arial"/>
        </w:rPr>
        <w:t>t clear age-specific patterns</w:t>
      </w:r>
      <w:ins w:id="53" w:author="Vos" w:date="2012-06-24T06:02:00Z">
        <w:r w:rsidR="001E12C6">
          <w:rPr>
            <w:rFonts w:ascii="Arial" w:hAnsi="Arial" w:cs="Arial"/>
          </w:rPr>
          <w:t xml:space="preserve"> are a recurring theme in the GBD 2010 study.</w:t>
        </w:r>
      </w:ins>
      <w:ins w:id="54" w:author="Vos" w:date="2012-06-24T06:03:00Z">
        <w:r w:rsidR="001E12C6">
          <w:rPr>
            <w:rFonts w:ascii="Arial" w:hAnsi="Arial" w:cs="Arial"/>
          </w:rPr>
          <w:t xml:space="preserve"> Unclear age patterns</w:t>
        </w:r>
      </w:ins>
      <w:del w:id="55" w:author="Vos" w:date="2012-06-24T06:03:00Z">
        <w:r w:rsidRPr="00B87761" w:rsidDel="001E12C6">
          <w:rPr>
            <w:rFonts w:ascii="Arial" w:hAnsi="Arial" w:cs="Arial"/>
          </w:rPr>
          <w:delText>,</w:delText>
        </w:r>
      </w:del>
      <w:r>
        <w:rPr>
          <w:rFonts w:ascii="Arial" w:hAnsi="Arial" w:cs="Arial"/>
        </w:rPr>
        <w:t xml:space="preserve"> mak</w:t>
      </w:r>
      <w:ins w:id="56" w:author="Vos" w:date="2012-06-24T06:03:00Z">
        <w:r w:rsidR="002013DB">
          <w:rPr>
            <w:rFonts w:ascii="Arial" w:hAnsi="Arial" w:cs="Arial"/>
          </w:rPr>
          <w:t>e</w:t>
        </w:r>
      </w:ins>
      <w:del w:id="57" w:author="Vos" w:date="2012-06-24T06:03:00Z">
        <w:r w:rsidDel="002013DB">
          <w:rPr>
            <w:rFonts w:ascii="Arial" w:hAnsi="Arial" w:cs="Arial"/>
          </w:rPr>
          <w:delText>ing</w:delText>
        </w:r>
      </w:del>
      <w:r w:rsidRPr="00B87761">
        <w:rPr>
          <w:rFonts w:ascii="Arial" w:hAnsi="Arial" w:cs="Arial"/>
        </w:rPr>
        <w:t xml:space="preserve"> </w:t>
      </w:r>
      <w:r>
        <w:rPr>
          <w:rFonts w:ascii="Arial" w:hAnsi="Arial" w:cs="Arial"/>
        </w:rPr>
        <w:t>expert</w:t>
      </w:r>
      <w:r w:rsidRPr="00B87761">
        <w:rPr>
          <w:rFonts w:ascii="Arial" w:hAnsi="Arial" w:cs="Arial"/>
        </w:rPr>
        <w:t xml:space="preserve"> priors essential</w:t>
      </w:r>
      <w:del w:id="58" w:author="Vos" w:date="2012-06-24T06:03:00Z">
        <w:r w:rsidRPr="00B87761" w:rsidDel="002013DB">
          <w:rPr>
            <w:rFonts w:ascii="Arial" w:hAnsi="Arial" w:cs="Arial"/>
          </w:rPr>
          <w:delText xml:space="preserve"> to complement sparse and noisy data in the modeling process</w:delText>
        </w:r>
      </w:del>
      <w:r w:rsidRPr="00B87761">
        <w:rPr>
          <w:rFonts w:ascii="Arial" w:hAnsi="Arial" w:cs="Arial"/>
        </w:rPr>
        <w:t xml:space="preserve">.  </w:t>
      </w:r>
      <w:r>
        <w:rPr>
          <w:rFonts w:ascii="Arial" w:hAnsi="Arial" w:cs="Arial"/>
        </w:rPr>
        <w:t xml:space="preserve">However, such cases are very </w:t>
      </w:r>
      <w:r w:rsidRPr="00B87761">
        <w:rPr>
          <w:rFonts w:ascii="Arial" w:hAnsi="Arial" w:cs="Arial"/>
        </w:rPr>
        <w:t>sensitive to the</w:t>
      </w:r>
      <w:r>
        <w:rPr>
          <w:rFonts w:ascii="Arial" w:hAnsi="Arial" w:cs="Arial"/>
        </w:rPr>
        <w:t xml:space="preserve"> choice of prior assumptions, as show</w:t>
      </w:r>
      <w:ins w:id="59" w:author="Vos" w:date="2012-06-24T06:03:00Z">
        <w:r w:rsidR="002013DB">
          <w:rPr>
            <w:rFonts w:ascii="Arial" w:hAnsi="Arial" w:cs="Arial"/>
          </w:rPr>
          <w:t>n</w:t>
        </w:r>
      </w:ins>
      <w:r>
        <w:rPr>
          <w:rFonts w:ascii="Arial" w:hAnsi="Arial" w:cs="Arial"/>
        </w:rPr>
        <w:t xml:space="preserve"> in the following example of premenstrual syndrome (PMS) in Western Europe. </w:t>
      </w:r>
    </w:p>
    <w:p w:rsidR="00E51C0A" w:rsidRPr="00B87761" w:rsidRDefault="00E51C0A" w:rsidP="00E51C0A">
      <w:pPr>
        <w:rPr>
          <w:rFonts w:ascii="Arial" w:hAnsi="Arial" w:cs="Arial"/>
        </w:rPr>
      </w:pPr>
    </w:p>
    <w:p w:rsidR="00E51C0A" w:rsidRPr="00B87761" w:rsidRDefault="00E51C0A" w:rsidP="00E51C0A">
      <w:pPr>
        <w:rPr>
          <w:rFonts w:ascii="Arial" w:hAnsi="Arial" w:cs="Arial"/>
        </w:rPr>
      </w:pPr>
      <w:r w:rsidRPr="009A2453">
        <w:rPr>
          <w:rFonts w:ascii="Arial" w:eastAsia="Times New Roman" w:hAnsi="Arial" w:cs="Arial"/>
          <w:color w:val="000000"/>
        </w:rPr>
        <w:t xml:space="preserve">PMS is </w:t>
      </w:r>
      <w:ins w:id="60" w:author="Vos" w:date="2012-06-24T06:04:00Z">
        <w:r w:rsidR="002013DB">
          <w:rPr>
            <w:rFonts w:ascii="Arial" w:eastAsia="Times New Roman" w:hAnsi="Arial" w:cs="Arial"/>
            <w:color w:val="000000"/>
          </w:rPr>
          <w:t xml:space="preserve">a </w:t>
        </w:r>
      </w:ins>
      <w:r w:rsidRPr="009A2453">
        <w:rPr>
          <w:rFonts w:ascii="Arial" w:eastAsia="Times New Roman" w:hAnsi="Arial" w:cs="Arial"/>
          <w:color w:val="000000"/>
        </w:rPr>
        <w:t xml:space="preserve">common cyclic disorder that affects women of reproductive years during the period between ovulation and the onset of menses.  </w:t>
      </w:r>
      <w:r w:rsidRPr="009A2453">
        <w:rPr>
          <w:rFonts w:ascii="Arial" w:hAnsi="Arial" w:cs="Arial"/>
          <w:color w:val="000000"/>
          <w:shd w:val="clear" w:color="auto" w:fill="FFFFFF"/>
        </w:rPr>
        <w:t xml:space="preserve">More than 200 </w:t>
      </w:r>
      <w:r>
        <w:rPr>
          <w:rFonts w:ascii="Arial" w:hAnsi="Arial" w:cs="Arial"/>
          <w:color w:val="000000"/>
          <w:shd w:val="clear" w:color="auto" w:fill="FFFFFF"/>
        </w:rPr>
        <w:t xml:space="preserve">behavioral, </w:t>
      </w:r>
      <w:proofErr w:type="spellStart"/>
      <w:r>
        <w:rPr>
          <w:rFonts w:ascii="Arial" w:hAnsi="Arial" w:cs="Arial"/>
          <w:color w:val="000000"/>
          <w:shd w:val="clear" w:color="auto" w:fill="FFFFFF"/>
        </w:rPr>
        <w:t>psychologic</w:t>
      </w:r>
      <w:proofErr w:type="spellEnd"/>
      <w:r>
        <w:rPr>
          <w:rFonts w:ascii="Arial" w:hAnsi="Arial" w:cs="Arial"/>
          <w:color w:val="000000"/>
          <w:shd w:val="clear" w:color="auto" w:fill="FFFFFF"/>
        </w:rPr>
        <w:t xml:space="preserve"> and physical </w:t>
      </w:r>
      <w:r w:rsidRPr="009A2453">
        <w:rPr>
          <w:rFonts w:ascii="Arial" w:hAnsi="Arial" w:cs="Arial"/>
          <w:color w:val="000000"/>
          <w:shd w:val="clear" w:color="auto" w:fill="FFFFFF"/>
        </w:rPr>
        <w:t>symptoms have been associated with PMS,</w:t>
      </w:r>
      <w:r>
        <w:rPr>
          <w:rFonts w:ascii="Arial" w:hAnsi="Arial" w:cs="Arial"/>
          <w:color w:val="000000"/>
          <w:shd w:val="clear" w:color="auto" w:fill="FFFFFF"/>
        </w:rPr>
        <w:t xml:space="preserve"> the most common being irritability, tension, depression, bloating, weight gain and food cravings [1, 2].  There is </w:t>
      </w:r>
      <w:r w:rsidRPr="00B87761">
        <w:rPr>
          <w:rFonts w:ascii="Arial" w:hAnsi="Arial" w:cs="Arial"/>
        </w:rPr>
        <w:t>no known cause or consistent treatment [</w:t>
      </w:r>
      <w:r>
        <w:rPr>
          <w:rFonts w:ascii="Arial" w:hAnsi="Arial" w:cs="Arial"/>
        </w:rPr>
        <w:t>3</w:t>
      </w:r>
      <w:r w:rsidRPr="00B87761">
        <w:rPr>
          <w:rFonts w:ascii="Arial" w:hAnsi="Arial" w:cs="Arial"/>
        </w:rPr>
        <w:t>].</w:t>
      </w:r>
    </w:p>
    <w:p w:rsidR="00E51C0A" w:rsidRDefault="00E51C0A" w:rsidP="00E51C0A">
      <w:pPr>
        <w:shd w:val="clear" w:color="auto" w:fill="FFFFFF"/>
        <w:spacing w:line="255" w:lineRule="atLeast"/>
        <w:textAlignment w:val="baseline"/>
        <w:rPr>
          <w:rFonts w:ascii="Arial" w:eastAsia="Times New Roman" w:hAnsi="Arial" w:cs="Arial"/>
          <w:color w:val="000000"/>
        </w:rPr>
      </w:pPr>
    </w:p>
    <w:p w:rsidR="00E51C0A" w:rsidRDefault="00E51C0A" w:rsidP="00E51C0A">
      <w:pPr>
        <w:shd w:val="clear" w:color="auto" w:fill="FFFFFF"/>
        <w:spacing w:line="255" w:lineRule="atLeast"/>
        <w:textAlignment w:val="baseline"/>
        <w:rPr>
          <w:rFonts w:ascii="Arial" w:eastAsia="Times New Roman" w:hAnsi="Arial" w:cs="Arial"/>
          <w:color w:val="000000"/>
        </w:rPr>
      </w:pPr>
      <w:r w:rsidRPr="00B87761">
        <w:rPr>
          <w:rFonts w:ascii="Arial" w:eastAsia="Times New Roman" w:hAnsi="Arial" w:cs="Arial"/>
          <w:color w:val="000000"/>
        </w:rPr>
        <w:t xml:space="preserve">A meta-analysis of data from a systematic review on the descriptive epidemiology of premenstrual syndrome yielded </w:t>
      </w:r>
      <w:r>
        <w:rPr>
          <w:rFonts w:ascii="Arial" w:eastAsia="Times New Roman" w:hAnsi="Arial" w:cs="Arial"/>
          <w:color w:val="000000"/>
        </w:rPr>
        <w:t>74</w:t>
      </w:r>
      <w:r w:rsidRPr="00B87761">
        <w:rPr>
          <w:rFonts w:ascii="Arial" w:eastAsia="Times New Roman" w:hAnsi="Arial" w:cs="Arial"/>
          <w:color w:val="000000"/>
        </w:rPr>
        <w:t xml:space="preserve"> </w:t>
      </w:r>
      <w:r>
        <w:rPr>
          <w:rFonts w:ascii="Arial" w:eastAsia="Times New Roman" w:hAnsi="Arial" w:cs="Arial"/>
          <w:color w:val="000000"/>
        </w:rPr>
        <w:t xml:space="preserve">prevalence </w:t>
      </w:r>
      <w:del w:id="61" w:author="Vos" w:date="2012-06-24T06:04:00Z">
        <w:r w:rsidR="00EE13EC" w:rsidDel="002013DB">
          <w:rPr>
            <w:rFonts w:ascii="Arial" w:eastAsia="Times New Roman" w:hAnsi="Arial" w:cs="Arial"/>
            <w:color w:val="000000"/>
          </w:rPr>
          <w:delText xml:space="preserve">rows of </w:delText>
        </w:r>
      </w:del>
      <w:r w:rsidR="00EE13EC">
        <w:rPr>
          <w:rFonts w:ascii="Arial" w:eastAsia="Times New Roman" w:hAnsi="Arial" w:cs="Arial"/>
          <w:color w:val="000000"/>
        </w:rPr>
        <w:t>data</w:t>
      </w:r>
      <w:r>
        <w:rPr>
          <w:rFonts w:ascii="Arial" w:eastAsia="Times New Roman" w:hAnsi="Arial" w:cs="Arial"/>
          <w:color w:val="000000"/>
        </w:rPr>
        <w:t xml:space="preserve"> </w:t>
      </w:r>
      <w:ins w:id="62" w:author="Vos" w:date="2012-06-24T06:04:00Z">
        <w:r w:rsidR="002013DB">
          <w:rPr>
            <w:rFonts w:ascii="Arial" w:eastAsia="Times New Roman" w:hAnsi="Arial" w:cs="Arial"/>
            <w:color w:val="000000"/>
          </w:rPr>
          <w:t>points</w:t>
        </w:r>
      </w:ins>
      <w:del w:id="63" w:author="Vos" w:date="2012-06-24T06:04:00Z">
        <w:r w:rsidDel="002013DB">
          <w:rPr>
            <w:rFonts w:ascii="Arial" w:eastAsia="Times New Roman" w:hAnsi="Arial" w:cs="Arial"/>
            <w:color w:val="000000"/>
          </w:rPr>
          <w:delText>estimates</w:delText>
        </w:r>
      </w:del>
      <w:r>
        <w:rPr>
          <w:rFonts w:ascii="Arial" w:eastAsia="Times New Roman" w:hAnsi="Arial" w:cs="Arial"/>
          <w:color w:val="000000"/>
        </w:rPr>
        <w:t xml:space="preserve">, </w:t>
      </w:r>
      <w:ins w:id="64" w:author="Vos" w:date="2012-06-24T06:05:00Z">
        <w:r w:rsidR="002013DB">
          <w:rPr>
            <w:rFonts w:ascii="Arial" w:eastAsia="Times New Roman" w:hAnsi="Arial" w:cs="Arial"/>
            <w:color w:val="000000"/>
          </w:rPr>
          <w:t xml:space="preserve">of which </w:t>
        </w:r>
      </w:ins>
      <w:r>
        <w:rPr>
          <w:rFonts w:ascii="Arial" w:eastAsia="Times New Roman" w:hAnsi="Arial" w:cs="Arial"/>
          <w:color w:val="000000"/>
        </w:rPr>
        <w:t xml:space="preserve">18 </w:t>
      </w:r>
      <w:ins w:id="65" w:author="Vos" w:date="2012-06-24T06:05:00Z">
        <w:r w:rsidR="002013DB">
          <w:rPr>
            <w:rFonts w:ascii="Arial" w:eastAsia="Times New Roman" w:hAnsi="Arial" w:cs="Arial"/>
            <w:color w:val="000000"/>
          </w:rPr>
          <w:t>were</w:t>
        </w:r>
      </w:ins>
      <w:del w:id="66" w:author="Vos" w:date="2012-06-24T06:05:00Z">
        <w:r w:rsidDel="002013DB">
          <w:rPr>
            <w:rFonts w:ascii="Arial" w:eastAsia="Times New Roman" w:hAnsi="Arial" w:cs="Arial"/>
            <w:color w:val="000000"/>
          </w:rPr>
          <w:delText>being</w:delText>
        </w:r>
      </w:del>
      <w:r>
        <w:rPr>
          <w:rFonts w:ascii="Arial" w:eastAsia="Times New Roman" w:hAnsi="Arial" w:cs="Arial"/>
          <w:color w:val="000000"/>
        </w:rPr>
        <w:t xml:space="preserve"> from Western Europe.  As seen from the figure below, the data </w:t>
      </w:r>
      <w:del w:id="67" w:author="Vos" w:date="2012-06-24T06:05:00Z">
        <w:r w:rsidDel="002013DB">
          <w:rPr>
            <w:rFonts w:ascii="Arial" w:eastAsia="Times New Roman" w:hAnsi="Arial" w:cs="Arial"/>
            <w:color w:val="000000"/>
          </w:rPr>
          <w:delText xml:space="preserve">is </w:delText>
        </w:r>
      </w:del>
      <w:ins w:id="68" w:author="Vos" w:date="2012-06-24T06:05:00Z">
        <w:r w:rsidR="002013DB">
          <w:rPr>
            <w:rFonts w:ascii="Arial" w:eastAsia="Times New Roman" w:hAnsi="Arial" w:cs="Arial"/>
            <w:color w:val="000000"/>
          </w:rPr>
          <w:t xml:space="preserve">are </w:t>
        </w:r>
      </w:ins>
      <w:r>
        <w:rPr>
          <w:rFonts w:ascii="Arial" w:eastAsia="Times New Roman" w:hAnsi="Arial" w:cs="Arial"/>
          <w:color w:val="000000"/>
        </w:rPr>
        <w:t>noisy, with overlapping and heterogeneous age groups that show no clear age pattern.</w:t>
      </w:r>
    </w:p>
    <w:p w:rsidR="00E51C0A" w:rsidRPr="00B87761" w:rsidRDefault="00E51C0A" w:rsidP="00E51C0A">
      <w:pPr>
        <w:shd w:val="clear" w:color="auto" w:fill="FFFFFF"/>
        <w:spacing w:line="255" w:lineRule="atLeast"/>
        <w:textAlignment w:val="baseline"/>
        <w:rPr>
          <w:rFonts w:ascii="Arial" w:eastAsia="Times New Roman" w:hAnsi="Arial" w:cs="Arial"/>
          <w:color w:val="000000"/>
        </w:rPr>
      </w:pPr>
    </w:p>
    <w:p w:rsidR="00E51C0A" w:rsidRPr="00B87761" w:rsidRDefault="00E51C0A" w:rsidP="00E51C0A">
      <w:pPr>
        <w:rPr>
          <w:rFonts w:ascii="Arial" w:hAnsi="Arial" w:cs="Arial"/>
        </w:rPr>
      </w:pPr>
    </w:p>
    <w:p w:rsidR="00E51C0A" w:rsidRPr="00B87761" w:rsidRDefault="00E51C0A" w:rsidP="00E51C0A">
      <w:pPr>
        <w:rPr>
          <w:rFonts w:ascii="Arial" w:hAnsi="Arial" w:cs="Arial"/>
        </w:rPr>
      </w:pPr>
      <w:r w:rsidRPr="00B87761">
        <w:rPr>
          <w:rFonts w:ascii="Arial" w:hAnsi="Arial" w:cs="Arial"/>
          <w:noProof/>
        </w:rPr>
        <w:drawing>
          <wp:inline distT="0" distB="0" distL="0" distR="0">
            <wp:extent cx="4153846" cy="3251941"/>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s-dat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3846" cy="3251941"/>
                    </a:xfrm>
                    <a:prstGeom prst="rect">
                      <a:avLst/>
                    </a:prstGeom>
                  </pic:spPr>
                </pic:pic>
              </a:graphicData>
            </a:graphic>
          </wp:inline>
        </w:drawing>
      </w:r>
    </w:p>
    <w:p w:rsidR="00E51C0A" w:rsidRPr="00B87761" w:rsidRDefault="00E51C0A" w:rsidP="00E51C0A">
      <w:pPr>
        <w:rPr>
          <w:rFonts w:ascii="Arial" w:hAnsi="Arial" w:cs="Arial"/>
        </w:rPr>
      </w:pPr>
      <w:r w:rsidRPr="00B87761">
        <w:rPr>
          <w:rFonts w:ascii="Arial" w:hAnsi="Arial" w:cs="Arial"/>
        </w:rPr>
        <w:t>Above:  Prevalence data for women with premenstrual syndrome in Western Europe.</w:t>
      </w:r>
    </w:p>
    <w:p w:rsidR="00E51C0A" w:rsidRDefault="00E51C0A" w:rsidP="00E51C0A">
      <w:pPr>
        <w:rPr>
          <w:rFonts w:ascii="Arial" w:hAnsi="Arial" w:cs="Arial"/>
        </w:rPr>
      </w:pPr>
    </w:p>
    <w:p w:rsidR="00E51C0A" w:rsidRPr="00477E97" w:rsidRDefault="00E51C0A" w:rsidP="00E51C0A">
      <w:pPr>
        <w:rPr>
          <w:rFonts w:ascii="Arial" w:hAnsi="Arial" w:cs="Arial"/>
          <w:b/>
          <w:sz w:val="32"/>
          <w:szCs w:val="32"/>
        </w:rPr>
      </w:pPr>
      <w:r w:rsidRPr="00477E97">
        <w:rPr>
          <w:rFonts w:ascii="Arial" w:hAnsi="Arial" w:cs="Arial"/>
          <w:b/>
          <w:sz w:val="32"/>
          <w:szCs w:val="32"/>
        </w:rPr>
        <w:t>Prior</w:t>
      </w:r>
      <w:r>
        <w:rPr>
          <w:rFonts w:ascii="Arial" w:hAnsi="Arial" w:cs="Arial"/>
          <w:b/>
          <w:sz w:val="32"/>
          <w:szCs w:val="32"/>
        </w:rPr>
        <w:t>s on</w:t>
      </w:r>
      <w:r w:rsidRPr="00477E97">
        <w:rPr>
          <w:rFonts w:ascii="Arial" w:hAnsi="Arial" w:cs="Arial"/>
          <w:b/>
          <w:sz w:val="32"/>
          <w:szCs w:val="32"/>
        </w:rPr>
        <w:t xml:space="preserve"> level</w:t>
      </w:r>
      <w:r>
        <w:rPr>
          <w:rFonts w:ascii="Arial" w:hAnsi="Arial" w:cs="Arial"/>
          <w:b/>
          <w:sz w:val="32"/>
          <w:szCs w:val="32"/>
        </w:rPr>
        <w:t xml:space="preserve"> and monotonicity</w:t>
      </w:r>
    </w:p>
    <w:p w:rsidR="00E51C0A" w:rsidRDefault="00E51C0A" w:rsidP="00E51C0A">
      <w:pPr>
        <w:rPr>
          <w:rFonts w:ascii="Arial" w:hAnsi="Arial" w:cs="Arial"/>
        </w:rPr>
      </w:pPr>
    </w:p>
    <w:p w:rsidR="00E51C0A" w:rsidRDefault="00E51C0A" w:rsidP="00E51C0A">
      <w:pPr>
        <w:rPr>
          <w:rFonts w:ascii="Arial" w:hAnsi="Arial" w:cs="Arial"/>
        </w:rPr>
      </w:pPr>
      <w:r>
        <w:rPr>
          <w:rFonts w:ascii="Arial" w:hAnsi="Arial" w:cs="Arial"/>
        </w:rPr>
        <w:lastRenderedPageBreak/>
        <w:t xml:space="preserve">With no clear guidance from the data, informative priors to identify an age pattern are a critical part of the modeling process although they may have unintended effects, as discussed in Chapter </w:t>
      </w:r>
      <w:r w:rsidRPr="00384AC9">
        <w:rPr>
          <w:rFonts w:ascii="Arial" w:hAnsi="Arial" w:cs="Arial"/>
          <w:b/>
        </w:rPr>
        <w:t>5</w:t>
      </w:r>
      <w:r>
        <w:rPr>
          <w:rFonts w:ascii="Arial" w:hAnsi="Arial" w:cs="Arial"/>
        </w:rPr>
        <w:t xml:space="preserve">.  To illustrate the effects of priors, </w:t>
      </w:r>
      <w:r w:rsidRPr="00B87761">
        <w:rPr>
          <w:rFonts w:ascii="Arial" w:hAnsi="Arial" w:cs="Arial"/>
        </w:rPr>
        <w:t>an age standardized negative-binomial mixed effects spline model</w:t>
      </w:r>
      <w:r>
        <w:rPr>
          <w:rStyle w:val="CommentReference"/>
        </w:rPr>
        <w:t xml:space="preserve"> </w:t>
      </w:r>
      <w:r>
        <w:rPr>
          <w:rFonts w:ascii="Arial" w:hAnsi="Arial" w:cs="Arial"/>
        </w:rPr>
        <w:t>is</w:t>
      </w:r>
      <w:r w:rsidRPr="00B87761">
        <w:rPr>
          <w:rFonts w:ascii="Arial" w:hAnsi="Arial" w:cs="Arial"/>
        </w:rPr>
        <w:t xml:space="preserve"> </w:t>
      </w:r>
      <w:r>
        <w:rPr>
          <w:rFonts w:ascii="Arial" w:hAnsi="Arial" w:cs="Arial"/>
        </w:rPr>
        <w:t xml:space="preserve">used </w:t>
      </w:r>
      <w:r w:rsidR="00EE13EC">
        <w:rPr>
          <w:rFonts w:ascii="Arial" w:hAnsi="Arial" w:cs="Arial"/>
        </w:rPr>
        <w:t xml:space="preserve">without invoking the compartmental model from </w:t>
      </w:r>
      <w:proofErr w:type="gramStart"/>
      <w:r w:rsidR="00EE13EC">
        <w:rPr>
          <w:rFonts w:ascii="Arial" w:hAnsi="Arial" w:cs="Arial"/>
        </w:rPr>
        <w:t>chapter ??</w:t>
      </w:r>
      <w:r>
        <w:rPr>
          <w:rFonts w:ascii="Arial" w:hAnsi="Arial" w:cs="Arial"/>
        </w:rPr>
        <w:t>.</w:t>
      </w:r>
      <w:proofErr w:type="gramEnd"/>
      <w:r>
        <w:rPr>
          <w:rFonts w:ascii="Arial" w:hAnsi="Arial" w:cs="Arial"/>
        </w:rPr>
        <w:t xml:space="preserve">  </w:t>
      </w:r>
    </w:p>
    <w:p w:rsidR="00E51C0A" w:rsidRPr="00B87761" w:rsidRDefault="00E51C0A" w:rsidP="00E51C0A">
      <w:pPr>
        <w:rPr>
          <w:rFonts w:ascii="Arial" w:hAnsi="Arial" w:cs="Arial"/>
        </w:rPr>
      </w:pPr>
    </w:p>
    <w:p w:rsidR="00E51C0A" w:rsidRDefault="00E51C0A" w:rsidP="00E51C0A">
      <w:pPr>
        <w:rPr>
          <w:rFonts w:ascii="Arial" w:hAnsi="Arial" w:cs="Arial"/>
        </w:rPr>
      </w:pPr>
      <w:r w:rsidRPr="00B87761">
        <w:rPr>
          <w:rFonts w:ascii="Arial" w:hAnsi="Arial" w:cs="Arial"/>
        </w:rPr>
        <w:t xml:space="preserve">Looking at the data in </w:t>
      </w:r>
      <w:r>
        <w:rPr>
          <w:rFonts w:ascii="Arial" w:hAnsi="Arial" w:cs="Arial"/>
        </w:rPr>
        <w:t>the figure above,</w:t>
      </w:r>
      <w:r w:rsidRPr="00B87761">
        <w:rPr>
          <w:rFonts w:ascii="Arial" w:hAnsi="Arial" w:cs="Arial"/>
        </w:rPr>
        <w:t xml:space="preserve"> no data exists before age 15 or after age 50.  </w:t>
      </w:r>
      <w:r>
        <w:rPr>
          <w:rFonts w:ascii="Arial" w:hAnsi="Arial" w:cs="Arial"/>
        </w:rPr>
        <w:t xml:space="preserve">Since PMS is a disorder related to the cycles of the female reproductive system, it is obvious that the data </w:t>
      </w:r>
      <w:del w:id="69" w:author="Vos" w:date="2012-06-24T06:06:00Z">
        <w:r w:rsidDel="002013DB">
          <w:rPr>
            <w:rFonts w:ascii="Arial" w:hAnsi="Arial" w:cs="Arial"/>
          </w:rPr>
          <w:delText xml:space="preserve">is </w:delText>
        </w:r>
      </w:del>
      <w:ins w:id="70" w:author="Vos" w:date="2012-06-24T06:06:00Z">
        <w:r w:rsidR="002013DB">
          <w:rPr>
            <w:rFonts w:ascii="Arial" w:hAnsi="Arial" w:cs="Arial"/>
          </w:rPr>
          <w:t xml:space="preserve">outside this age range are </w:t>
        </w:r>
      </w:ins>
      <w:r>
        <w:rPr>
          <w:rFonts w:ascii="Arial" w:hAnsi="Arial" w:cs="Arial"/>
        </w:rPr>
        <w:t>not present for biological reasons.  However, this information is unknown to the model and with</w:t>
      </w:r>
      <w:ins w:id="71" w:author="Vos" w:date="2012-06-24T06:06:00Z">
        <w:r w:rsidR="002013DB">
          <w:rPr>
            <w:rFonts w:ascii="Arial" w:hAnsi="Arial" w:cs="Arial"/>
          </w:rPr>
          <w:t>out a</w:t>
        </w:r>
      </w:ins>
      <w:del w:id="72" w:author="Vos" w:date="2012-06-24T06:06:00Z">
        <w:r w:rsidDel="002013DB">
          <w:rPr>
            <w:rFonts w:ascii="Arial" w:hAnsi="Arial" w:cs="Arial"/>
          </w:rPr>
          <w:delText xml:space="preserve"> no</w:delText>
        </w:r>
      </w:del>
      <w:r>
        <w:rPr>
          <w:rFonts w:ascii="Arial" w:hAnsi="Arial" w:cs="Arial"/>
        </w:rPr>
        <w:t xml:space="preserve"> prior limiting the age range to 15-60, the spline model estimates prevalence for the entire age range</w:t>
      </w:r>
      <w:del w:id="73" w:author="Vos" w:date="2012-06-24T06:06:00Z">
        <w:r w:rsidDel="002013DB">
          <w:rPr>
            <w:rFonts w:ascii="Arial" w:hAnsi="Arial" w:cs="Arial"/>
          </w:rPr>
          <w:delText xml:space="preserve"> of 0-100</w:delText>
        </w:r>
      </w:del>
      <w:r>
        <w:rPr>
          <w:rFonts w:ascii="Arial" w:hAnsi="Arial" w:cs="Arial"/>
        </w:rPr>
        <w:t xml:space="preserve">.  Here expert knowledge needs to </w:t>
      </w:r>
      <w:proofErr w:type="spellStart"/>
      <w:r>
        <w:rPr>
          <w:rFonts w:ascii="Arial" w:hAnsi="Arial" w:cs="Arial"/>
        </w:rPr>
        <w:t>infor</w:t>
      </w:r>
      <w:proofErr w:type="spellEnd"/>
      <w:del w:id="74" w:author="Vos" w:date="2012-06-24T06:10:00Z">
        <w:r w:rsidDel="002013DB">
          <w:rPr>
            <w:rFonts w:ascii="Arial" w:hAnsi="Arial" w:cs="Arial"/>
          </w:rPr>
          <w:delText>m</w:delText>
        </w:r>
      </w:del>
      <w:r>
        <w:rPr>
          <w:rFonts w:ascii="Arial" w:hAnsi="Arial" w:cs="Arial"/>
        </w:rPr>
        <w:t xml:space="preserve"> the model that prevalence should not be expected outside of the ages 15-50.</w:t>
      </w:r>
    </w:p>
    <w:p w:rsidR="00E51C0A" w:rsidRPr="00B87761" w:rsidRDefault="00E51C0A" w:rsidP="00E51C0A">
      <w:pPr>
        <w:rPr>
          <w:rFonts w:ascii="Arial" w:hAnsi="Arial" w:cs="Arial"/>
        </w:rPr>
      </w:pPr>
    </w:p>
    <w:p w:rsidR="00E51C0A" w:rsidRPr="00B87761" w:rsidRDefault="00E51C0A" w:rsidP="00E51C0A">
      <w:pPr>
        <w:rPr>
          <w:rFonts w:ascii="Arial" w:hAnsi="Arial" w:cs="Arial"/>
        </w:rPr>
      </w:pPr>
      <w:commentRangeStart w:id="75"/>
      <w:r w:rsidRPr="00B87761">
        <w:rPr>
          <w:rFonts w:ascii="Arial" w:hAnsi="Arial" w:cs="Arial"/>
          <w:noProof/>
        </w:rPr>
        <w:drawing>
          <wp:inline distT="0" distB="0" distL="0" distR="0">
            <wp:extent cx="4852506" cy="3293217"/>
            <wp:effectExtent l="0" t="0" r="571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s-lev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2506" cy="3293217"/>
                    </a:xfrm>
                    <a:prstGeom prst="rect">
                      <a:avLst/>
                    </a:prstGeom>
                  </pic:spPr>
                </pic:pic>
              </a:graphicData>
            </a:graphic>
          </wp:inline>
        </w:drawing>
      </w:r>
      <w:commentRangeEnd w:id="75"/>
      <w:r w:rsidR="002013DB">
        <w:rPr>
          <w:rStyle w:val="CommentReference"/>
        </w:rPr>
        <w:commentReference w:id="75"/>
      </w:r>
    </w:p>
    <w:p w:rsidR="00E51C0A" w:rsidRDefault="00E51C0A" w:rsidP="00E51C0A">
      <w:pPr>
        <w:rPr>
          <w:rFonts w:ascii="Arial" w:hAnsi="Arial" w:cs="Arial"/>
        </w:rPr>
      </w:pPr>
      <w:r w:rsidRPr="00B87761">
        <w:rPr>
          <w:rFonts w:ascii="Arial" w:hAnsi="Arial" w:cs="Arial"/>
        </w:rPr>
        <w:t xml:space="preserve">Above:  </w:t>
      </w:r>
      <w:del w:id="76" w:author="Vos" w:date="2012-06-24T06:09:00Z">
        <w:r w:rsidDel="002013DB">
          <w:rPr>
            <w:rFonts w:ascii="Arial" w:hAnsi="Arial" w:cs="Arial"/>
          </w:rPr>
          <w:delText xml:space="preserve">PMS is a disorder related to the cycles of the female reproductive system.  Without a level prior to inform the model that prevalence data is not present outside of the ages 15-50 for biological reasons, it will create </w:delText>
        </w:r>
        <w:r w:rsidRPr="00B87761" w:rsidDel="002013DB">
          <w:rPr>
            <w:rFonts w:ascii="Arial" w:hAnsi="Arial" w:cs="Arial"/>
          </w:rPr>
          <w:delText xml:space="preserve">prevalence estimates for </w:delText>
        </w:r>
        <w:r w:rsidDel="002013DB">
          <w:rPr>
            <w:rFonts w:ascii="Arial" w:hAnsi="Arial" w:cs="Arial"/>
          </w:rPr>
          <w:delText xml:space="preserve">all ages, regardless of biological feasibility.  Restricting prevalence to above age 15 (-.-), below age 50 (- -), or between ages 15-50 (—) changes the prevalence estimates dramatically for women in </w:delText>
        </w:r>
        <w:r w:rsidRPr="00B87761" w:rsidDel="002013DB">
          <w:rPr>
            <w:rFonts w:ascii="Arial" w:hAnsi="Arial" w:cs="Arial"/>
          </w:rPr>
          <w:delText>W</w:delText>
        </w:r>
        <w:r w:rsidDel="002013DB">
          <w:rPr>
            <w:rFonts w:ascii="Arial" w:hAnsi="Arial" w:cs="Arial"/>
          </w:rPr>
          <w:delText>estern Europe with PMS.</w:delText>
        </w:r>
      </w:del>
      <w:ins w:id="77" w:author="Vos" w:date="2012-06-24T06:09:00Z">
        <w:r w:rsidR="002013DB">
          <w:rPr>
            <w:rFonts w:ascii="Arial" w:hAnsi="Arial" w:cs="Arial"/>
          </w:rPr>
          <w:t xml:space="preserve">Prevalence of premenstrual syndrome without (a) and with (b) a prior on age </w:t>
        </w:r>
        <w:commentRangeStart w:id="78"/>
        <w:r w:rsidR="002013DB">
          <w:rPr>
            <w:rFonts w:ascii="Arial" w:hAnsi="Arial" w:cs="Arial"/>
          </w:rPr>
          <w:t>range</w:t>
        </w:r>
        <w:commentRangeEnd w:id="78"/>
        <w:r w:rsidR="002013DB">
          <w:rPr>
            <w:rStyle w:val="CommentReference"/>
          </w:rPr>
          <w:commentReference w:id="78"/>
        </w:r>
      </w:ins>
      <w:r>
        <w:rPr>
          <w:rFonts w:ascii="Arial" w:hAnsi="Arial" w:cs="Arial"/>
        </w:rPr>
        <w:t xml:space="preserve">  </w:t>
      </w:r>
    </w:p>
    <w:p w:rsidR="00E51C0A" w:rsidRDefault="00E51C0A" w:rsidP="00E51C0A">
      <w:pPr>
        <w:rPr>
          <w:rFonts w:ascii="Arial" w:hAnsi="Arial" w:cs="Arial"/>
        </w:rPr>
      </w:pPr>
    </w:p>
    <w:p w:rsidR="00E51C0A" w:rsidRDefault="00E51C0A" w:rsidP="00E51C0A">
      <w:pPr>
        <w:rPr>
          <w:rFonts w:ascii="Arial" w:hAnsi="Arial" w:cs="Arial"/>
        </w:rPr>
      </w:pPr>
      <w:r>
        <w:rPr>
          <w:rFonts w:ascii="Arial" w:hAnsi="Arial" w:cs="Arial"/>
        </w:rPr>
        <w:t xml:space="preserve">Another common prior for age patterns is the belief that the function is increasing or decreasing over a certain age range.  As seen in the figure below, priors on monotonicity between the critical ages of 25 and 40 have a </w:t>
      </w:r>
      <w:del w:id="79" w:author="Vos" w:date="2012-06-24T06:13:00Z">
        <w:r w:rsidDel="004E5DFC">
          <w:rPr>
            <w:rFonts w:ascii="Arial" w:hAnsi="Arial" w:cs="Arial"/>
          </w:rPr>
          <w:delText xml:space="preserve">drastic </w:delText>
        </w:r>
      </w:del>
      <w:ins w:id="80" w:author="Vos" w:date="2012-06-24T06:13:00Z">
        <w:r w:rsidR="004E5DFC">
          <w:rPr>
            <w:rFonts w:ascii="Arial" w:hAnsi="Arial" w:cs="Arial"/>
          </w:rPr>
          <w:t xml:space="preserve">big </w:t>
        </w:r>
      </w:ins>
      <w:r>
        <w:rPr>
          <w:rFonts w:ascii="Arial" w:hAnsi="Arial" w:cs="Arial"/>
        </w:rPr>
        <w:t>effect on the prevalence estimate for Western Europe.</w:t>
      </w:r>
    </w:p>
    <w:p w:rsidR="00E51C0A" w:rsidRPr="00B87761" w:rsidRDefault="00E51C0A" w:rsidP="00E51C0A">
      <w:pPr>
        <w:rPr>
          <w:rFonts w:ascii="Arial" w:hAnsi="Arial" w:cs="Arial"/>
        </w:rPr>
      </w:pPr>
    </w:p>
    <w:p w:rsidR="00E51C0A" w:rsidRPr="00B87761" w:rsidRDefault="00E51C0A" w:rsidP="00E51C0A">
      <w:pPr>
        <w:rPr>
          <w:rFonts w:ascii="Arial" w:hAnsi="Arial" w:cs="Arial"/>
        </w:rPr>
      </w:pPr>
      <w:r w:rsidRPr="00B87761">
        <w:rPr>
          <w:rFonts w:ascii="Arial" w:hAnsi="Arial" w:cs="Arial"/>
          <w:noProof/>
        </w:rPr>
        <w:lastRenderedPageBreak/>
        <w:drawing>
          <wp:inline distT="0" distB="0" distL="0" distR="0">
            <wp:extent cx="5043049" cy="3404376"/>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s-direc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3049" cy="3404376"/>
                    </a:xfrm>
                    <a:prstGeom prst="rect">
                      <a:avLst/>
                    </a:prstGeom>
                  </pic:spPr>
                </pic:pic>
              </a:graphicData>
            </a:graphic>
          </wp:inline>
        </w:drawing>
      </w:r>
    </w:p>
    <w:p w:rsidR="00E51C0A" w:rsidRPr="00B87761" w:rsidRDefault="00E51C0A" w:rsidP="00E51C0A">
      <w:pPr>
        <w:rPr>
          <w:rFonts w:ascii="Arial" w:hAnsi="Arial" w:cs="Arial"/>
        </w:rPr>
      </w:pPr>
      <w:r w:rsidRPr="004E5DFC">
        <w:rPr>
          <w:rFonts w:ascii="Arial" w:hAnsi="Arial" w:cs="Arial"/>
          <w:highlight w:val="yellow"/>
          <w:rPrChange w:id="81" w:author="Vos" w:date="2012-06-24T06:14:00Z">
            <w:rPr>
              <w:rFonts w:ascii="Arial" w:hAnsi="Arial" w:cs="Arial"/>
            </w:rPr>
          </w:rPrChange>
        </w:rPr>
        <w:t>Above:  Between the ages of 25-40, the prior on monotonicity makes a large impact on the prevalence estimates for women in Western Europe with premenstrual syndrome.</w:t>
      </w:r>
    </w:p>
    <w:p w:rsidR="00E51C0A" w:rsidRDefault="00E51C0A" w:rsidP="00E51C0A">
      <w:pPr>
        <w:rPr>
          <w:rFonts w:ascii="Arial" w:hAnsi="Arial" w:cs="Arial"/>
        </w:rPr>
      </w:pPr>
    </w:p>
    <w:p w:rsidR="00E51C0A" w:rsidRPr="00B87761" w:rsidRDefault="00E51C0A" w:rsidP="00E51C0A">
      <w:pPr>
        <w:rPr>
          <w:rFonts w:ascii="Arial" w:hAnsi="Arial" w:cs="Arial"/>
        </w:rPr>
      </w:pPr>
    </w:p>
    <w:p w:rsidR="00E51C0A" w:rsidRPr="00477E97" w:rsidRDefault="00E51C0A" w:rsidP="00E51C0A">
      <w:pPr>
        <w:rPr>
          <w:rFonts w:ascii="Arial" w:hAnsi="Arial" w:cs="Arial"/>
          <w:b/>
          <w:sz w:val="32"/>
          <w:szCs w:val="32"/>
        </w:rPr>
      </w:pPr>
      <w:r>
        <w:rPr>
          <w:rFonts w:ascii="Arial" w:hAnsi="Arial" w:cs="Arial"/>
          <w:b/>
          <w:sz w:val="32"/>
          <w:szCs w:val="32"/>
        </w:rPr>
        <w:t>K</w:t>
      </w:r>
      <w:r w:rsidRPr="00477E97">
        <w:rPr>
          <w:rFonts w:ascii="Arial" w:hAnsi="Arial" w:cs="Arial"/>
          <w:b/>
          <w:sz w:val="32"/>
          <w:szCs w:val="32"/>
        </w:rPr>
        <w:t>not location</w:t>
      </w:r>
    </w:p>
    <w:p w:rsidR="00E51C0A" w:rsidRDefault="00E51C0A" w:rsidP="00E51C0A">
      <w:pPr>
        <w:rPr>
          <w:rFonts w:ascii="Arial" w:hAnsi="Arial" w:cs="Arial"/>
        </w:rPr>
      </w:pPr>
    </w:p>
    <w:p w:rsidR="00E51C0A" w:rsidRDefault="00E51C0A" w:rsidP="00E51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 xml:space="preserve">As previously discussed in Chapter </w:t>
      </w:r>
      <w:r w:rsidRPr="00015B7B">
        <w:rPr>
          <w:rFonts w:ascii="Arial" w:eastAsia="Times New Roman" w:hAnsi="Arial" w:cs="Arial"/>
          <w:b/>
          <w:color w:val="000000"/>
          <w:sz w:val="21"/>
          <w:szCs w:val="21"/>
        </w:rPr>
        <w:t>4</w:t>
      </w:r>
      <w:r>
        <w:rPr>
          <w:rFonts w:ascii="Arial" w:eastAsia="Times New Roman" w:hAnsi="Arial" w:cs="Arial"/>
          <w:color w:val="000000"/>
          <w:sz w:val="21"/>
          <w:szCs w:val="21"/>
        </w:rPr>
        <w:t xml:space="preserve"> and </w:t>
      </w:r>
      <w:r w:rsidRPr="00015B7B">
        <w:rPr>
          <w:rFonts w:ascii="Arial" w:eastAsia="Times New Roman" w:hAnsi="Arial" w:cs="Arial"/>
          <w:b/>
          <w:color w:val="000000"/>
          <w:sz w:val="21"/>
          <w:szCs w:val="21"/>
        </w:rPr>
        <w:t>(cannabis dependence example)</w:t>
      </w:r>
      <w:r>
        <w:rPr>
          <w:rFonts w:ascii="Arial" w:eastAsia="Times New Roman" w:hAnsi="Arial" w:cs="Arial"/>
          <w:color w:val="000000"/>
          <w:sz w:val="21"/>
          <w:szCs w:val="21"/>
        </w:rPr>
        <w:t xml:space="preserve">, age-specific </w:t>
      </w:r>
      <w:commentRangeStart w:id="82"/>
      <w:r>
        <w:rPr>
          <w:rFonts w:ascii="Arial" w:eastAsia="Times New Roman" w:hAnsi="Arial" w:cs="Arial"/>
          <w:color w:val="000000"/>
          <w:sz w:val="21"/>
          <w:szCs w:val="21"/>
        </w:rPr>
        <w:t xml:space="preserve">hazards </w:t>
      </w:r>
      <w:commentRangeEnd w:id="82"/>
      <w:r w:rsidR="002013DB">
        <w:rPr>
          <w:rStyle w:val="CommentReference"/>
        </w:rPr>
        <w:commentReference w:id="82"/>
      </w:r>
      <w:r>
        <w:rPr>
          <w:rFonts w:ascii="Arial" w:eastAsia="Times New Roman" w:hAnsi="Arial" w:cs="Arial"/>
          <w:color w:val="000000"/>
          <w:sz w:val="21"/>
          <w:szCs w:val="21"/>
        </w:rPr>
        <w:t>are modeled with spline models, using knots to partition the age range into intervals.  With ample data and clear age patterns, models will not be very sensitive to choice of knots.  However, with sparse and noisy data without a clear age pattern, the number and location of knots can influence the model results substantially.  Choosing the number and location of knots a priori using expert knowledge allows the user to determine critical features of the model.</w:t>
      </w:r>
    </w:p>
    <w:p w:rsidR="00E51C0A" w:rsidRDefault="00E51C0A" w:rsidP="00E51C0A">
      <w:pPr>
        <w:rPr>
          <w:rFonts w:ascii="Arial" w:hAnsi="Arial" w:cs="Arial"/>
        </w:rPr>
      </w:pPr>
    </w:p>
    <w:p w:rsidR="00E51C0A" w:rsidRPr="00B87761" w:rsidRDefault="00E51C0A" w:rsidP="00E51C0A">
      <w:pPr>
        <w:rPr>
          <w:rFonts w:ascii="Arial" w:hAnsi="Arial" w:cs="Arial"/>
        </w:rPr>
      </w:pPr>
      <w:r>
        <w:rPr>
          <w:rFonts w:ascii="Arial" w:hAnsi="Arial" w:cs="Arial"/>
          <w:noProof/>
        </w:rPr>
        <w:lastRenderedPageBreak/>
        <w:drawing>
          <wp:inline distT="0" distB="0" distL="0" distR="0">
            <wp:extent cx="5690972" cy="4563110"/>
            <wp:effectExtent l="0" t="0" r="508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s-knot_lo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0972" cy="4563110"/>
                    </a:xfrm>
                    <a:prstGeom prst="rect">
                      <a:avLst/>
                    </a:prstGeom>
                  </pic:spPr>
                </pic:pic>
              </a:graphicData>
            </a:graphic>
          </wp:inline>
        </w:drawing>
      </w:r>
    </w:p>
    <w:p w:rsidR="00E51C0A" w:rsidRDefault="00E51C0A" w:rsidP="00E51C0A">
      <w:pPr>
        <w:rPr>
          <w:rFonts w:ascii="Arial" w:hAnsi="Arial" w:cs="Arial"/>
        </w:rPr>
      </w:pPr>
      <w:r w:rsidRPr="004E5DFC">
        <w:rPr>
          <w:rFonts w:ascii="Arial" w:hAnsi="Arial" w:cs="Arial"/>
          <w:highlight w:val="yellow"/>
          <w:rPrChange w:id="83" w:author="Vos" w:date="2012-06-24T06:14:00Z">
            <w:rPr>
              <w:rFonts w:ascii="Arial" w:hAnsi="Arial" w:cs="Arial"/>
            </w:rPr>
          </w:rPrChange>
        </w:rPr>
        <w:t xml:space="preserve">Above:  All panels have knots at 0, 15, 50, </w:t>
      </w:r>
      <w:proofErr w:type="gramStart"/>
      <w:r w:rsidRPr="004E5DFC">
        <w:rPr>
          <w:rFonts w:ascii="Arial" w:hAnsi="Arial" w:cs="Arial"/>
          <w:highlight w:val="yellow"/>
          <w:rPrChange w:id="84" w:author="Vos" w:date="2012-06-24T06:14:00Z">
            <w:rPr>
              <w:rFonts w:ascii="Arial" w:hAnsi="Arial" w:cs="Arial"/>
            </w:rPr>
          </w:rPrChange>
        </w:rPr>
        <w:t>100</w:t>
      </w:r>
      <w:proofErr w:type="gramEnd"/>
      <w:r w:rsidRPr="004E5DFC">
        <w:rPr>
          <w:rFonts w:ascii="Arial" w:hAnsi="Arial" w:cs="Arial"/>
          <w:highlight w:val="yellow"/>
          <w:rPrChange w:id="85" w:author="Vos" w:date="2012-06-24T06:14:00Z">
            <w:rPr>
              <w:rFonts w:ascii="Arial" w:hAnsi="Arial" w:cs="Arial"/>
            </w:rPr>
          </w:rPrChange>
        </w:rPr>
        <w:t xml:space="preserve"> and vary the number and location of knots between the ages of 15 and 50 to show the sensitivity of knot selection sparse and noisy data without a clear age pattern. Even with 1 knot, the placement at age 20, 32 or 45 gives markedly different results.  Figure (b) uses 2 knots and varies their locations at ages 27 and 38, 20 and 45, 30 and 35 while Figure (c) uses 3 knots at locations [23, 32, 41], [18, 32, 47] and [29, 32, 35].</w:t>
      </w:r>
    </w:p>
    <w:p w:rsidR="008E4FA8" w:rsidRDefault="008E4FA8" w:rsidP="00E51C0A">
      <w:pPr>
        <w:rPr>
          <w:rFonts w:ascii="Arial" w:hAnsi="Arial" w:cs="Arial"/>
        </w:rPr>
      </w:pPr>
      <w:r>
        <w:rPr>
          <w:rFonts w:ascii="Arial" w:hAnsi="Arial" w:cs="Arial"/>
        </w:rPr>
        <w:br/>
      </w:r>
    </w:p>
    <w:p w:rsidR="008E4FA8" w:rsidRDefault="008E4FA8" w:rsidP="00E51C0A">
      <w:pPr>
        <w:rPr>
          <w:rFonts w:ascii="Arial" w:hAnsi="Arial" w:cs="Arial"/>
        </w:rPr>
      </w:pPr>
    </w:p>
    <w:p w:rsidR="008E4FA8" w:rsidRDefault="008E4FA8" w:rsidP="00E51C0A">
      <w:pPr>
        <w:rPr>
          <w:rFonts w:ascii="Arial" w:hAnsi="Arial" w:cs="Arial"/>
        </w:rPr>
      </w:pPr>
    </w:p>
    <w:p w:rsidR="00E51C0A" w:rsidRPr="00B87761" w:rsidRDefault="00E51C0A" w:rsidP="00E51C0A">
      <w:pPr>
        <w:rPr>
          <w:rFonts w:ascii="Arial" w:hAnsi="Arial" w:cs="Arial"/>
        </w:rPr>
      </w:pPr>
      <w:r w:rsidRPr="00B87761">
        <w:rPr>
          <w:rFonts w:ascii="Arial" w:hAnsi="Arial" w:cs="Arial"/>
        </w:rPr>
        <w:t xml:space="preserve">[1] Dickerson LM, </w:t>
      </w:r>
      <w:proofErr w:type="gramStart"/>
      <w:r w:rsidRPr="00B87761">
        <w:rPr>
          <w:rFonts w:ascii="Arial" w:hAnsi="Arial" w:cs="Arial"/>
        </w:rPr>
        <w:t>et</w:t>
      </w:r>
      <w:proofErr w:type="gramEnd"/>
      <w:r w:rsidRPr="00B87761">
        <w:rPr>
          <w:rFonts w:ascii="Arial" w:hAnsi="Arial" w:cs="Arial"/>
        </w:rPr>
        <w:t xml:space="preserve">. </w:t>
      </w:r>
      <w:proofErr w:type="gramStart"/>
      <w:r w:rsidRPr="00B87761">
        <w:rPr>
          <w:rFonts w:ascii="Arial" w:hAnsi="Arial" w:cs="Arial"/>
        </w:rPr>
        <w:t>al</w:t>
      </w:r>
      <w:proofErr w:type="gramEnd"/>
      <w:r w:rsidRPr="00B87761">
        <w:rPr>
          <w:rFonts w:ascii="Arial" w:hAnsi="Arial" w:cs="Arial"/>
        </w:rPr>
        <w:t xml:space="preserve">.  2003.  “Premenstrual Syndrome”.  </w:t>
      </w:r>
      <w:proofErr w:type="gramStart"/>
      <w:r w:rsidRPr="00B87761">
        <w:rPr>
          <w:rFonts w:ascii="Arial" w:hAnsi="Arial" w:cs="Arial"/>
          <w:i/>
        </w:rPr>
        <w:t>American Family Physician</w:t>
      </w:r>
      <w:r w:rsidRPr="00B87761">
        <w:rPr>
          <w:rFonts w:ascii="Arial" w:hAnsi="Arial" w:cs="Arial"/>
        </w:rPr>
        <w:t>.</w:t>
      </w:r>
      <w:proofErr w:type="gramEnd"/>
      <w:r w:rsidRPr="00B87761">
        <w:rPr>
          <w:rFonts w:ascii="Arial" w:hAnsi="Arial" w:cs="Arial"/>
        </w:rPr>
        <w:t xml:space="preserve">  67(8):1743-1752.</w:t>
      </w:r>
    </w:p>
    <w:p w:rsidR="00E51C0A" w:rsidRDefault="00E51C0A" w:rsidP="00E51C0A">
      <w:pPr>
        <w:rPr>
          <w:rFonts w:ascii="Arial" w:hAnsi="Arial" w:cs="Arial"/>
        </w:rPr>
      </w:pPr>
      <w:r>
        <w:rPr>
          <w:rFonts w:ascii="Arial" w:hAnsi="Arial" w:cs="Arial"/>
        </w:rPr>
        <w:t>[2</w:t>
      </w:r>
      <w:r w:rsidRPr="00B87761">
        <w:rPr>
          <w:rFonts w:ascii="Arial" w:hAnsi="Arial" w:cs="Arial"/>
        </w:rPr>
        <w:t xml:space="preserve">] Singh BB, </w:t>
      </w:r>
      <w:proofErr w:type="gramStart"/>
      <w:r w:rsidRPr="00B87761">
        <w:rPr>
          <w:rFonts w:ascii="Arial" w:hAnsi="Arial" w:cs="Arial"/>
        </w:rPr>
        <w:t>et</w:t>
      </w:r>
      <w:proofErr w:type="gramEnd"/>
      <w:r w:rsidRPr="00B87761">
        <w:rPr>
          <w:rFonts w:ascii="Arial" w:hAnsi="Arial" w:cs="Arial"/>
        </w:rPr>
        <w:t xml:space="preserve">. </w:t>
      </w:r>
      <w:proofErr w:type="gramStart"/>
      <w:r w:rsidRPr="00B87761">
        <w:rPr>
          <w:rFonts w:ascii="Arial" w:hAnsi="Arial" w:cs="Arial"/>
        </w:rPr>
        <w:t>al</w:t>
      </w:r>
      <w:proofErr w:type="gramEnd"/>
      <w:r w:rsidRPr="00B87761">
        <w:rPr>
          <w:rFonts w:ascii="Arial" w:hAnsi="Arial" w:cs="Arial"/>
        </w:rPr>
        <w:t xml:space="preserve">.  1998.  “Incidence of premenstrual syndrome and remedy usage: a national probability sample study”.  </w:t>
      </w:r>
      <w:proofErr w:type="spellStart"/>
      <w:r w:rsidRPr="00B87761">
        <w:rPr>
          <w:rFonts w:ascii="Arial" w:hAnsi="Arial" w:cs="Arial"/>
          <w:i/>
        </w:rPr>
        <w:t>Altern</w:t>
      </w:r>
      <w:proofErr w:type="spellEnd"/>
      <w:r w:rsidRPr="00B87761">
        <w:rPr>
          <w:rFonts w:ascii="Arial" w:hAnsi="Arial" w:cs="Arial"/>
          <w:i/>
        </w:rPr>
        <w:t xml:space="preserve"> </w:t>
      </w:r>
      <w:proofErr w:type="spellStart"/>
      <w:r w:rsidRPr="00B87761">
        <w:rPr>
          <w:rFonts w:ascii="Arial" w:hAnsi="Arial" w:cs="Arial"/>
          <w:i/>
        </w:rPr>
        <w:t>Ther</w:t>
      </w:r>
      <w:proofErr w:type="spellEnd"/>
      <w:r w:rsidRPr="00B87761">
        <w:rPr>
          <w:rFonts w:ascii="Arial" w:hAnsi="Arial" w:cs="Arial"/>
          <w:i/>
        </w:rPr>
        <w:t xml:space="preserve"> Health Med</w:t>
      </w:r>
      <w:r w:rsidRPr="00B87761">
        <w:rPr>
          <w:rFonts w:ascii="Arial" w:hAnsi="Arial" w:cs="Arial"/>
        </w:rPr>
        <w:t>. 4(3):75-79.</w:t>
      </w:r>
    </w:p>
    <w:p w:rsidR="00E51C0A" w:rsidRPr="00B87761" w:rsidRDefault="00E51C0A" w:rsidP="00E51C0A">
      <w:pPr>
        <w:rPr>
          <w:rFonts w:ascii="Arial" w:hAnsi="Arial" w:cs="Arial"/>
        </w:rPr>
      </w:pPr>
      <w:r w:rsidRPr="00B87761">
        <w:rPr>
          <w:rFonts w:ascii="Arial" w:hAnsi="Arial" w:cs="Arial"/>
        </w:rPr>
        <w:t>[</w:t>
      </w:r>
      <w:r>
        <w:rPr>
          <w:rFonts w:ascii="Arial" w:hAnsi="Arial" w:cs="Arial"/>
        </w:rPr>
        <w:t>3</w:t>
      </w:r>
      <w:proofErr w:type="gramStart"/>
      <w:r w:rsidRPr="00B87761">
        <w:rPr>
          <w:rFonts w:ascii="Arial" w:hAnsi="Arial" w:cs="Arial"/>
        </w:rPr>
        <w:t xml:space="preserve">]  </w:t>
      </w:r>
      <w:proofErr w:type="spellStart"/>
      <w:r w:rsidRPr="00B87761">
        <w:rPr>
          <w:rFonts w:ascii="Arial" w:hAnsi="Arial" w:cs="Arial"/>
        </w:rPr>
        <w:t>Goodale</w:t>
      </w:r>
      <w:proofErr w:type="spellEnd"/>
      <w:proofErr w:type="gramEnd"/>
      <w:r w:rsidRPr="00B87761">
        <w:rPr>
          <w:rFonts w:ascii="Arial" w:hAnsi="Arial" w:cs="Arial"/>
        </w:rPr>
        <w:t xml:space="preserve"> IL, et. </w:t>
      </w:r>
      <w:proofErr w:type="gramStart"/>
      <w:r w:rsidRPr="00B87761">
        <w:rPr>
          <w:rFonts w:ascii="Arial" w:hAnsi="Arial" w:cs="Arial"/>
        </w:rPr>
        <w:t>al</w:t>
      </w:r>
      <w:proofErr w:type="gramEnd"/>
      <w:r w:rsidRPr="00B87761">
        <w:rPr>
          <w:rFonts w:ascii="Arial" w:hAnsi="Arial" w:cs="Arial"/>
        </w:rPr>
        <w:t xml:space="preserve">.  1990. “Alleviation of Premenstrual Syndrome Symptoms with the Relaxation Response”. </w:t>
      </w:r>
      <w:proofErr w:type="gramStart"/>
      <w:r w:rsidRPr="00B87761">
        <w:rPr>
          <w:rFonts w:ascii="Arial" w:hAnsi="Arial" w:cs="Arial"/>
          <w:i/>
        </w:rPr>
        <w:t>Research and Resources</w:t>
      </w:r>
      <w:r w:rsidRPr="00B87761">
        <w:rPr>
          <w:rFonts w:ascii="Arial" w:hAnsi="Arial" w:cs="Arial"/>
        </w:rPr>
        <w:t>.</w:t>
      </w:r>
      <w:proofErr w:type="gramEnd"/>
      <w:r w:rsidRPr="00B87761">
        <w:rPr>
          <w:rFonts w:ascii="Arial" w:hAnsi="Arial" w:cs="Arial"/>
        </w:rPr>
        <w:t xml:space="preserve">  75(4):649-655.</w:t>
      </w:r>
    </w:p>
    <w:p w:rsidR="00E51C0A" w:rsidRPr="00B87761" w:rsidRDefault="00E51C0A" w:rsidP="00E51C0A">
      <w:pPr>
        <w:rPr>
          <w:rFonts w:ascii="Arial" w:hAnsi="Arial" w:cs="Arial"/>
        </w:rPr>
      </w:pPr>
      <w:r>
        <w:rPr>
          <w:rFonts w:ascii="Arial" w:hAnsi="Arial" w:cs="Arial"/>
        </w:rPr>
        <w:t>[4] &lt;</w:t>
      </w:r>
      <w:hyperlink r:id="rId15" w:history="1">
        <w:r>
          <w:rPr>
            <w:rStyle w:val="Hyperlink"/>
          </w:rPr>
          <w:t>http://winthrop.ihme.washington.edu/dismod/summary/32404</w:t>
        </w:r>
      </w:hyperlink>
      <w:r>
        <w:t xml:space="preserve">&gt;.  </w:t>
      </w:r>
      <w:proofErr w:type="gramStart"/>
      <w:r>
        <w:t>Accessed 17 Apr 2012.</w:t>
      </w:r>
      <w:proofErr w:type="gramEnd"/>
    </w:p>
    <w:p w:rsidR="00E51C0A" w:rsidRDefault="00E51C0A">
      <w:r>
        <w:br w:type="page"/>
      </w:r>
    </w:p>
    <w:p w:rsidR="00E51C0A" w:rsidRPr="006B0D37" w:rsidRDefault="004E5DFC" w:rsidP="00E51C0A">
      <w:pPr>
        <w:rPr>
          <w:rFonts w:ascii="Arial" w:hAnsi="Arial" w:cs="Arial"/>
        </w:rPr>
      </w:pPr>
      <w:ins w:id="86" w:author="Vos" w:date="2012-06-24T06:22:00Z">
        <w:r>
          <w:rPr>
            <w:rFonts w:ascii="Arial" w:hAnsi="Arial" w:cs="Arial"/>
            <w:b/>
            <w:sz w:val="42"/>
            <w:szCs w:val="42"/>
          </w:rPr>
          <w:lastRenderedPageBreak/>
          <w:t xml:space="preserve">Dealing with geographical variation: </w:t>
        </w:r>
      </w:ins>
      <w:r w:rsidR="00E51C0A" w:rsidRPr="006B0D37">
        <w:rPr>
          <w:rFonts w:ascii="Arial" w:hAnsi="Arial" w:cs="Arial"/>
          <w:b/>
          <w:sz w:val="42"/>
          <w:szCs w:val="42"/>
        </w:rPr>
        <w:t>Hepatitis C</w:t>
      </w:r>
    </w:p>
    <w:p w:rsidR="00E51C0A" w:rsidRDefault="00E51C0A" w:rsidP="00E51C0A">
      <w:pPr>
        <w:rPr>
          <w:rFonts w:ascii="Arial" w:hAnsi="Arial" w:cs="Arial"/>
        </w:rPr>
      </w:pPr>
    </w:p>
    <w:p w:rsidR="00E51C0A" w:rsidRDefault="00E51C0A" w:rsidP="00E51C0A">
      <w:pPr>
        <w:rPr>
          <w:rFonts w:ascii="Arial" w:hAnsi="Arial" w:cs="Arial"/>
        </w:rPr>
      </w:pPr>
      <w:r>
        <w:rPr>
          <w:rFonts w:ascii="Arial" w:hAnsi="Arial" w:cs="Arial"/>
        </w:rPr>
        <w:t>Hepatitis C is a viral infection that attacks the liver.  In a small portion of acute cases, the body can eliminate the virus; however the majority of acute cases develop into chronic infections [1].  Chronic infections cause liver damage and may develop to end stage liver disease or cirrhosis.  Few, if any, chronic cases experience symptoms and only one third of acute cases are symptomatic and jaundice.  Chronic symptoms are nonspecific, intermittent and mild with the most common symptom being fatigue [2, 1].  Common symptoms for severe and advanced disease stages include nausea, dark urine and jaundice [1].  Since hepatitis C infections are asymptomatic, diagnosis requires laboratory testing for both hepatitis antibodies (anti-HCV) and the hepatitis virus (HCV RNA) [2].  There is no vaccination for hepatitis C, but therapy can prevent advanced liver disease [3].</w:t>
      </w:r>
    </w:p>
    <w:p w:rsidR="00E51C0A" w:rsidRDefault="00E51C0A" w:rsidP="00E51C0A">
      <w:pPr>
        <w:rPr>
          <w:rFonts w:ascii="Arial" w:hAnsi="Arial" w:cs="Arial"/>
        </w:rPr>
      </w:pPr>
    </w:p>
    <w:p w:rsidR="00E51C0A" w:rsidRDefault="00E51C0A" w:rsidP="00E51C0A">
      <w:pPr>
        <w:rPr>
          <w:rFonts w:ascii="Arial" w:hAnsi="Arial" w:cs="Arial"/>
        </w:rPr>
      </w:pPr>
      <w:r>
        <w:rPr>
          <w:rFonts w:ascii="Arial" w:hAnsi="Arial" w:cs="Arial"/>
        </w:rPr>
        <w:t xml:space="preserve">Compared to other countries in the region, Egypt has a high hepatitis C prevalence.  In an attempt to treat endemic schistosomiasis, a common parasitic worm that affects the urinary tract, gut and liver, the Egyptian Ministry of Health launched widespread injection-based treatment throughout 1950-1980.  While there were improvements in schistosomiasis-induced mortality, recycled needles and poor needle sterilization infected many with hepatitis C [4, 5, </w:t>
      </w:r>
      <w:proofErr w:type="gramStart"/>
      <w:r>
        <w:rPr>
          <w:rFonts w:ascii="Arial" w:hAnsi="Arial" w:cs="Arial"/>
        </w:rPr>
        <w:t>6</w:t>
      </w:r>
      <w:proofErr w:type="gramEnd"/>
      <w:r>
        <w:rPr>
          <w:rFonts w:ascii="Arial" w:hAnsi="Arial" w:cs="Arial"/>
        </w:rPr>
        <w:t>].  The spatial variations of hepatitis C in North Africa and the Middle East make it an excellent example of hierarchical random effects modeling.</w:t>
      </w:r>
    </w:p>
    <w:p w:rsidR="00E51C0A" w:rsidRDefault="00E51C0A" w:rsidP="00E51C0A">
      <w:pPr>
        <w:rPr>
          <w:rFonts w:ascii="Arial" w:hAnsi="Arial" w:cs="Arial"/>
        </w:rPr>
      </w:pPr>
    </w:p>
    <w:p w:rsidR="00E51C0A" w:rsidRDefault="00E51C0A" w:rsidP="00E51C0A">
      <w:pPr>
        <w:rPr>
          <w:rFonts w:ascii="Arial" w:hAnsi="Arial" w:cs="Arial"/>
        </w:rPr>
      </w:pPr>
      <w:proofErr w:type="gramStart"/>
      <w:r>
        <w:rPr>
          <w:rFonts w:ascii="Arial" w:hAnsi="Arial" w:cs="Arial"/>
        </w:rPr>
        <w:t>Random effects modeling detects</w:t>
      </w:r>
      <w:proofErr w:type="gramEnd"/>
      <w:r>
        <w:rPr>
          <w:rFonts w:ascii="Arial" w:hAnsi="Arial" w:cs="Arial"/>
        </w:rPr>
        <w:t xml:space="preserve"> systematic differences among different hierarchies, or levels, of data.  The spatial hierarchy in the GBD 2010 study uses countries nested in regions nested in super-regions.  There are 21 regions defined by demographic and epidemiological similarities that are further clustered by 7 super-regions. </w:t>
      </w:r>
    </w:p>
    <w:p w:rsidR="00E51C0A" w:rsidRDefault="00E51C0A" w:rsidP="00E51C0A">
      <w:pPr>
        <w:rPr>
          <w:rFonts w:ascii="Arial" w:hAnsi="Arial" w:cs="Arial"/>
        </w:rPr>
      </w:pPr>
    </w:p>
    <w:p w:rsidR="00E51C0A" w:rsidRDefault="00E51C0A" w:rsidP="00E51C0A">
      <w:pPr>
        <w:rPr>
          <w:ins w:id="87" w:author="Vos" w:date="2012-06-24T06:27:00Z"/>
          <w:rFonts w:ascii="Arial" w:hAnsi="Arial" w:cs="Arial"/>
        </w:rPr>
      </w:pPr>
      <w:r>
        <w:rPr>
          <w:rFonts w:ascii="Arial" w:hAnsi="Arial" w:cs="Arial"/>
        </w:rPr>
        <w:t xml:space="preserve">The analysis of hepatitis C uses </w:t>
      </w:r>
      <w:ins w:id="88" w:author="Vos" w:date="2012-06-24T06:23:00Z">
        <w:r w:rsidR="004E5DFC">
          <w:rPr>
            <w:rFonts w:ascii="Arial" w:hAnsi="Arial" w:cs="Arial"/>
          </w:rPr>
          <w:t>data on the</w:t>
        </w:r>
      </w:ins>
      <w:del w:id="89" w:author="Vos" w:date="2012-06-24T06:23:00Z">
        <w:r w:rsidDel="004E5DFC">
          <w:rPr>
            <w:rFonts w:ascii="Arial" w:hAnsi="Arial" w:cs="Arial"/>
          </w:rPr>
          <w:delText>anti-HCV</w:delText>
        </w:r>
      </w:del>
      <w:r>
        <w:rPr>
          <w:rFonts w:ascii="Arial" w:hAnsi="Arial" w:cs="Arial"/>
        </w:rPr>
        <w:t xml:space="preserve"> prevalence</w:t>
      </w:r>
      <w:ins w:id="90" w:author="Vos" w:date="2012-06-24T06:23:00Z">
        <w:r w:rsidR="000807D9">
          <w:rPr>
            <w:rFonts w:ascii="Arial" w:hAnsi="Arial" w:cs="Arial"/>
          </w:rPr>
          <w:t xml:space="preserve"> of </w:t>
        </w:r>
      </w:ins>
      <w:ins w:id="91" w:author="Vos" w:date="2012-06-24T06:24:00Z">
        <w:r w:rsidR="000807D9">
          <w:rPr>
            <w:rFonts w:ascii="Arial" w:hAnsi="Arial" w:cs="Arial"/>
          </w:rPr>
          <w:t xml:space="preserve">person who have </w:t>
        </w:r>
      </w:ins>
      <w:ins w:id="92" w:author="Vos" w:date="2012-06-24T06:28:00Z">
        <w:r w:rsidR="000807D9">
          <w:rPr>
            <w:rFonts w:ascii="Arial" w:hAnsi="Arial" w:cs="Arial"/>
          </w:rPr>
          <w:t xml:space="preserve">Hepatitis C </w:t>
        </w:r>
      </w:ins>
      <w:ins w:id="93" w:author="Vos" w:date="2012-06-24T06:23:00Z">
        <w:r w:rsidR="000807D9">
          <w:rPr>
            <w:rFonts w:ascii="Arial" w:hAnsi="Arial" w:cs="Arial"/>
          </w:rPr>
          <w:t>antibodies</w:t>
        </w:r>
      </w:ins>
      <w:r>
        <w:rPr>
          <w:rFonts w:ascii="Arial" w:hAnsi="Arial" w:cs="Arial"/>
        </w:rPr>
        <w:t xml:space="preserve"> </w:t>
      </w:r>
      <w:del w:id="94" w:author="Vos" w:date="2012-06-24T06:23:00Z">
        <w:r w:rsidDel="004E5DFC">
          <w:rPr>
            <w:rFonts w:ascii="Arial" w:hAnsi="Arial" w:cs="Arial"/>
          </w:rPr>
          <w:delText xml:space="preserve">data </w:delText>
        </w:r>
      </w:del>
      <w:r>
        <w:rPr>
          <w:rFonts w:ascii="Arial" w:hAnsi="Arial" w:cs="Arial"/>
        </w:rPr>
        <w:t xml:space="preserve">to compare hepatitis C infection levels globally.  </w:t>
      </w:r>
      <w:del w:id="95" w:author="Vos" w:date="2012-06-24T06:25:00Z">
        <w:r w:rsidDel="000807D9">
          <w:rPr>
            <w:rFonts w:ascii="Arial" w:hAnsi="Arial" w:cs="Arial"/>
          </w:rPr>
          <w:delText>Data</w:delText>
        </w:r>
        <w:r w:rsidRPr="00263E69" w:rsidDel="000807D9">
          <w:rPr>
            <w:rFonts w:ascii="Arial" w:eastAsia="Times New Roman" w:hAnsi="Arial" w:cs="Arial"/>
            <w:color w:val="000000"/>
          </w:rPr>
          <w:delText xml:space="preserve"> without measures of uncertainty (effective sample size, standard error or 95% confidence intervals) and duplicated data from different sources are excluded from analysis.</w:delText>
        </w:r>
        <w:r w:rsidDel="000807D9">
          <w:rPr>
            <w:rFonts w:ascii="Arial" w:eastAsia="Times New Roman" w:hAnsi="Arial" w:cs="Arial"/>
            <w:color w:val="000000"/>
          </w:rPr>
          <w:delText xml:space="preserve">  Also excluded were i</w:delText>
        </w:r>
      </w:del>
      <w:ins w:id="96" w:author="Vos" w:date="2012-06-24T06:25:00Z">
        <w:r w:rsidR="000807D9">
          <w:rPr>
            <w:rFonts w:ascii="Arial" w:hAnsi="Arial" w:cs="Arial"/>
          </w:rPr>
          <w:t>I</w:t>
        </w:r>
      </w:ins>
      <w:r>
        <w:rPr>
          <w:rFonts w:ascii="Arial" w:eastAsia="Times New Roman" w:hAnsi="Arial" w:cs="Arial"/>
          <w:color w:val="000000"/>
        </w:rPr>
        <w:t xml:space="preserve">ncomplete data or data from </w:t>
      </w:r>
      <w:r>
        <w:rPr>
          <w:rFonts w:ascii="Arial" w:hAnsi="Arial" w:cs="Arial"/>
        </w:rPr>
        <w:t>high-risk populations</w:t>
      </w:r>
      <w:ins w:id="97" w:author="Vos" w:date="2012-06-24T06:25:00Z">
        <w:r w:rsidR="000807D9">
          <w:rPr>
            <w:rFonts w:ascii="Arial" w:hAnsi="Arial" w:cs="Arial"/>
          </w:rPr>
          <w:t xml:space="preserve"> such as health workers were excluded</w:t>
        </w:r>
      </w:ins>
      <w:r>
        <w:rPr>
          <w:rFonts w:ascii="Arial" w:hAnsi="Arial" w:cs="Arial"/>
        </w:rPr>
        <w:t xml:space="preserve"> [3].</w:t>
      </w:r>
    </w:p>
    <w:p w:rsidR="000807D9" w:rsidRPr="00263E69" w:rsidRDefault="000807D9" w:rsidP="00E51C0A">
      <w:pPr>
        <w:rPr>
          <w:rFonts w:ascii="Arial" w:eastAsia="Times New Roman" w:hAnsi="Arial" w:cs="Arial"/>
          <w:color w:val="000000"/>
        </w:rPr>
      </w:pPr>
      <w:ins w:id="98" w:author="Vos" w:date="2012-06-24T06:27:00Z">
        <w:r>
          <w:rPr>
            <w:rFonts w:ascii="Arial" w:hAnsi="Arial" w:cs="Arial"/>
          </w:rPr>
          <w:t>Hep</w:t>
        </w:r>
      </w:ins>
      <w:ins w:id="99" w:author="Vos" w:date="2012-06-24T06:28:00Z">
        <w:r>
          <w:rPr>
            <w:rFonts w:ascii="Arial" w:hAnsi="Arial" w:cs="Arial"/>
          </w:rPr>
          <w:t>atitis</w:t>
        </w:r>
      </w:ins>
      <w:ins w:id="100" w:author="Vos" w:date="2012-06-24T06:27:00Z">
        <w:r>
          <w:rPr>
            <w:rFonts w:ascii="Arial" w:hAnsi="Arial" w:cs="Arial"/>
          </w:rPr>
          <w:t xml:space="preserve"> C prevalence</w:t>
        </w:r>
      </w:ins>
      <w:ins w:id="101" w:author="Vos" w:date="2012-06-24T06:28:00Z">
        <w:r>
          <w:rPr>
            <w:rFonts w:ascii="Arial" w:hAnsi="Arial" w:cs="Arial"/>
          </w:rPr>
          <w:t xml:space="preserve"> in Egypt is 40 times that of Jordan even though they are part of the same GBD world region North Africa and the Middle East (Figure 13.1),</w:t>
        </w:r>
      </w:ins>
    </w:p>
    <w:p w:rsidR="00E51C0A" w:rsidRDefault="00E51C0A" w:rsidP="00E51C0A">
      <w:pPr>
        <w:rPr>
          <w:rFonts w:ascii="Arial" w:hAnsi="Arial" w:cs="Arial"/>
        </w:rPr>
      </w:pPr>
    </w:p>
    <w:p w:rsidR="00E51C0A" w:rsidRDefault="00E51C0A" w:rsidP="00E51C0A">
      <w:pPr>
        <w:rPr>
          <w:rFonts w:ascii="Arial" w:hAnsi="Arial" w:cs="Arial"/>
        </w:rPr>
      </w:pPr>
      <w:r>
        <w:rPr>
          <w:rFonts w:ascii="Arial" w:hAnsi="Arial" w:cs="Arial"/>
          <w:noProof/>
        </w:rPr>
        <w:lastRenderedPageBreak/>
        <w:drawing>
          <wp:inline distT="0" distB="0" distL="0" distR="0">
            <wp:extent cx="5943600" cy="23196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p_c-data_global and regio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19655"/>
                    </a:xfrm>
                    <a:prstGeom prst="rect">
                      <a:avLst/>
                    </a:prstGeom>
                  </pic:spPr>
                </pic:pic>
              </a:graphicData>
            </a:graphic>
          </wp:inline>
        </w:drawing>
      </w:r>
    </w:p>
    <w:p w:rsidR="00E51C0A" w:rsidRDefault="00E51C0A" w:rsidP="00E51C0A">
      <w:pPr>
        <w:rPr>
          <w:rFonts w:ascii="Arial" w:hAnsi="Arial" w:cs="Arial"/>
        </w:rPr>
      </w:pPr>
      <w:r>
        <w:rPr>
          <w:rFonts w:ascii="Arial" w:hAnsi="Arial" w:cs="Arial"/>
        </w:rPr>
        <w:t xml:space="preserve">Above: Prevalence data </w:t>
      </w:r>
      <w:del w:id="102" w:author="Vos" w:date="2012-06-24T06:26:00Z">
        <w:r w:rsidDel="000807D9">
          <w:rPr>
            <w:rFonts w:ascii="Arial" w:hAnsi="Arial" w:cs="Arial"/>
          </w:rPr>
          <w:delText>included for the modeling</w:delText>
        </w:r>
      </w:del>
      <w:ins w:id="103" w:author="Vos" w:date="2012-06-24T06:26:00Z">
        <w:r w:rsidR="000807D9">
          <w:rPr>
            <w:rFonts w:ascii="Arial" w:hAnsi="Arial" w:cs="Arial"/>
          </w:rPr>
          <w:t>from systematic review</w:t>
        </w:r>
      </w:ins>
      <w:r>
        <w:rPr>
          <w:rFonts w:ascii="Arial" w:hAnsi="Arial" w:cs="Arial"/>
        </w:rPr>
        <w:t xml:space="preserve"> of hepatitis C </w:t>
      </w:r>
      <w:del w:id="104" w:author="Vos" w:date="2012-06-24T06:26:00Z">
        <w:r w:rsidDel="000807D9">
          <w:rPr>
            <w:rFonts w:ascii="Arial" w:hAnsi="Arial" w:cs="Arial"/>
          </w:rPr>
          <w:delText xml:space="preserve">global </w:delText>
        </w:r>
      </w:del>
      <w:ins w:id="105" w:author="Vos" w:date="2012-06-24T06:26:00Z">
        <w:r w:rsidR="000807D9">
          <w:rPr>
            <w:rFonts w:ascii="Arial" w:hAnsi="Arial" w:cs="Arial"/>
          </w:rPr>
          <w:t>in Jorda</w:t>
        </w:r>
      </w:ins>
      <w:ins w:id="106" w:author="Vos" w:date="2012-06-24T06:27:00Z">
        <w:r w:rsidR="000807D9">
          <w:rPr>
            <w:rFonts w:ascii="Arial" w:hAnsi="Arial" w:cs="Arial"/>
          </w:rPr>
          <w:t>n</w:t>
        </w:r>
      </w:ins>
      <w:ins w:id="107" w:author="Vos" w:date="2012-06-24T06:26:00Z">
        <w:r w:rsidR="000807D9">
          <w:rPr>
            <w:rFonts w:ascii="Arial" w:hAnsi="Arial" w:cs="Arial"/>
          </w:rPr>
          <w:t xml:space="preserve"> (panel a) </w:t>
        </w:r>
      </w:ins>
      <w:del w:id="108" w:author="Vos" w:date="2012-06-24T06:27:00Z">
        <w:r w:rsidDel="000807D9">
          <w:rPr>
            <w:rFonts w:ascii="Arial" w:hAnsi="Arial" w:cs="Arial"/>
          </w:rPr>
          <w:delText xml:space="preserve">(a) </w:delText>
        </w:r>
      </w:del>
      <w:r>
        <w:rPr>
          <w:rFonts w:ascii="Arial" w:hAnsi="Arial" w:cs="Arial"/>
        </w:rPr>
        <w:t xml:space="preserve">and </w:t>
      </w:r>
      <w:ins w:id="109" w:author="Vos" w:date="2012-06-24T06:27:00Z">
        <w:r w:rsidR="000807D9">
          <w:rPr>
            <w:rFonts w:ascii="Arial" w:hAnsi="Arial" w:cs="Arial"/>
          </w:rPr>
          <w:t>Egypt</w:t>
        </w:r>
      </w:ins>
      <w:del w:id="110" w:author="Vos" w:date="2012-06-24T06:27:00Z">
        <w:r w:rsidDel="000807D9">
          <w:rPr>
            <w:rFonts w:ascii="Arial" w:hAnsi="Arial" w:cs="Arial"/>
          </w:rPr>
          <w:delText>Northern Africa and the Middle East</w:delText>
        </w:r>
      </w:del>
      <w:r>
        <w:rPr>
          <w:rFonts w:ascii="Arial" w:hAnsi="Arial" w:cs="Arial"/>
        </w:rPr>
        <w:t xml:space="preserve"> (</w:t>
      </w:r>
      <w:ins w:id="111" w:author="Vos" w:date="2012-06-24T06:27:00Z">
        <w:r w:rsidR="000807D9">
          <w:rPr>
            <w:rFonts w:ascii="Arial" w:hAnsi="Arial" w:cs="Arial"/>
          </w:rPr>
          <w:t xml:space="preserve">panel </w:t>
        </w:r>
      </w:ins>
      <w:r>
        <w:rPr>
          <w:rFonts w:ascii="Arial" w:hAnsi="Arial" w:cs="Arial"/>
        </w:rPr>
        <w:t>b).</w:t>
      </w:r>
    </w:p>
    <w:p w:rsidR="00E51C0A" w:rsidRDefault="00E51C0A" w:rsidP="00E51C0A">
      <w:pPr>
        <w:rPr>
          <w:rFonts w:ascii="Arial" w:hAnsi="Arial" w:cs="Arial"/>
        </w:rPr>
      </w:pPr>
    </w:p>
    <w:p w:rsidR="00E51C0A" w:rsidRPr="00076F28" w:rsidRDefault="00E51C0A" w:rsidP="00E51C0A">
      <w:pPr>
        <w:rPr>
          <w:rFonts w:ascii="Arial" w:hAnsi="Arial" w:cs="Arial"/>
        </w:rPr>
      </w:pPr>
      <w:r>
        <w:rPr>
          <w:rFonts w:ascii="Arial" w:hAnsi="Arial" w:cs="Arial"/>
        </w:rPr>
        <w:t xml:space="preserve">The analysis uses an age-standardizing hierarchical random effects generalized negative binomial spline model to estimate prevalence.  The </w:t>
      </w:r>
      <w:r w:rsidRPr="006B0D37">
        <w:rPr>
          <w:rFonts w:ascii="Arial" w:hAnsi="Arial" w:cs="Arial"/>
        </w:rPr>
        <w:t>hierarchi</w:t>
      </w:r>
      <w:r>
        <w:rPr>
          <w:rFonts w:ascii="Arial" w:hAnsi="Arial" w:cs="Arial"/>
        </w:rPr>
        <w:t>c</w:t>
      </w:r>
      <w:r w:rsidRPr="006B0D37">
        <w:rPr>
          <w:rFonts w:ascii="Arial" w:hAnsi="Arial" w:cs="Arial"/>
        </w:rPr>
        <w:t>al random e</w:t>
      </w:r>
      <w:r>
        <w:rPr>
          <w:rFonts w:ascii="Arial" w:hAnsi="Arial" w:cs="Arial"/>
        </w:rPr>
        <w:t xml:space="preserve">ffects allow the model to capture variation </w:t>
      </w:r>
      <w:ins w:id="112" w:author="Vos" w:date="2012-06-24T06:30:00Z">
        <w:r w:rsidR="000807D9">
          <w:rPr>
            <w:rFonts w:ascii="Arial" w:hAnsi="Arial" w:cs="Arial"/>
          </w:rPr>
          <w:t>with</w:t>
        </w:r>
      </w:ins>
      <w:r>
        <w:rPr>
          <w:rFonts w:ascii="Arial" w:hAnsi="Arial" w:cs="Arial"/>
        </w:rPr>
        <w:t>in the region of N</w:t>
      </w:r>
      <w:r w:rsidRPr="006B0D37">
        <w:rPr>
          <w:rFonts w:ascii="Arial" w:hAnsi="Arial" w:cs="Arial"/>
        </w:rPr>
        <w:t xml:space="preserve">orth </w:t>
      </w:r>
      <w:r>
        <w:rPr>
          <w:rFonts w:ascii="Arial" w:hAnsi="Arial" w:cs="Arial"/>
        </w:rPr>
        <w:t>A</w:t>
      </w:r>
      <w:r w:rsidRPr="006B0D37">
        <w:rPr>
          <w:rFonts w:ascii="Arial" w:hAnsi="Arial" w:cs="Arial"/>
        </w:rPr>
        <w:t xml:space="preserve">frica </w:t>
      </w:r>
      <w:r>
        <w:rPr>
          <w:rFonts w:ascii="Arial" w:hAnsi="Arial" w:cs="Arial"/>
        </w:rPr>
        <w:t>and the M</w:t>
      </w:r>
      <w:r w:rsidRPr="006B0D37">
        <w:rPr>
          <w:rFonts w:ascii="Arial" w:hAnsi="Arial" w:cs="Arial"/>
        </w:rPr>
        <w:t xml:space="preserve">iddle </w:t>
      </w:r>
      <w:r>
        <w:rPr>
          <w:rFonts w:ascii="Arial" w:hAnsi="Arial" w:cs="Arial"/>
        </w:rPr>
        <w:t>E</w:t>
      </w:r>
      <w:r w:rsidRPr="006B0D37">
        <w:rPr>
          <w:rFonts w:ascii="Arial" w:hAnsi="Arial" w:cs="Arial"/>
        </w:rPr>
        <w:t>ast</w:t>
      </w:r>
      <w:r>
        <w:rPr>
          <w:rFonts w:ascii="Arial" w:hAnsi="Arial" w:cs="Arial"/>
        </w:rPr>
        <w:t xml:space="preserve">.  Looking at the table below, Egypt (EGY) has significantly higher prevalence than the other countries in the region.  </w:t>
      </w:r>
      <w:proofErr w:type="gramStart"/>
      <w:r>
        <w:rPr>
          <w:rFonts w:ascii="Arial" w:hAnsi="Arial" w:cs="Arial"/>
        </w:rPr>
        <w:t xml:space="preserve">Figure </w:t>
      </w:r>
      <w:r w:rsidRPr="00076F28">
        <w:rPr>
          <w:rFonts w:ascii="Arial" w:hAnsi="Arial" w:cs="Arial"/>
          <w:b/>
        </w:rPr>
        <w:t>?</w:t>
      </w:r>
      <w:proofErr w:type="gramEnd"/>
      <w:r w:rsidRPr="00076F28">
        <w:rPr>
          <w:rFonts w:ascii="Arial" w:hAnsi="Arial" w:cs="Arial"/>
          <w:b/>
        </w:rPr>
        <w:t>.?</w:t>
      </w:r>
      <w:r>
        <w:rPr>
          <w:rFonts w:ascii="Arial" w:hAnsi="Arial" w:cs="Arial"/>
        </w:rPr>
        <w:t>, confirms this as the estimate for Egypt is much above the regional average.</w:t>
      </w:r>
    </w:p>
    <w:p w:rsidR="00E51C0A" w:rsidRDefault="00E51C0A" w:rsidP="00E51C0A">
      <w:pPr>
        <w:rPr>
          <w:rFonts w:ascii="Arial" w:hAnsi="Arial" w:cs="Arial"/>
        </w:rPr>
      </w:pPr>
    </w:p>
    <w:p w:rsidR="00E51C0A" w:rsidRPr="006C0646" w:rsidRDefault="00E51C0A" w:rsidP="00E51C0A">
      <w:pPr>
        <w:shd w:val="clear" w:color="auto" w:fill="FFFFFF"/>
        <w:spacing w:line="255" w:lineRule="atLeast"/>
        <w:textAlignment w:val="baseline"/>
        <w:rPr>
          <w:rFonts w:eastAsia="Times New Roman" w:cstheme="minorHAnsi"/>
          <w:color w:val="000000"/>
        </w:rPr>
      </w:pPr>
      <w:r>
        <w:rPr>
          <w:rFonts w:eastAsia="Times New Roman" w:cstheme="minorHAnsi"/>
          <w:color w:val="000000"/>
        </w:rPr>
        <w:t>Hepatitis C</w:t>
      </w:r>
      <w:r w:rsidRPr="006C0646">
        <w:rPr>
          <w:rFonts w:eastAsia="Times New Roman" w:cstheme="minorHAnsi"/>
          <w:color w:val="000000"/>
        </w:rPr>
        <w:t xml:space="preserve"> </w:t>
      </w:r>
      <w:r>
        <w:rPr>
          <w:rFonts w:eastAsia="Times New Roman" w:cstheme="minorHAnsi"/>
          <w:color w:val="000000"/>
        </w:rPr>
        <w:t>prevalence estimations from random effects model</w:t>
      </w:r>
      <w:r w:rsidRPr="006C0646">
        <w:rPr>
          <w:rFonts w:eastAsia="Times New Roman" w:cstheme="minorHAnsi"/>
          <w:color w:val="000000"/>
        </w:rPr>
        <w:t>}</w:t>
      </w: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                </w:t>
      </w:r>
      <w:r>
        <w:rPr>
          <w:rFonts w:eastAsia="Times New Roman" w:cstheme="minorHAnsi"/>
          <w:color w:val="000000"/>
        </w:rPr>
        <w:t>Country</w:t>
      </w:r>
      <w:r w:rsidRPr="006C0646">
        <w:rPr>
          <w:rFonts w:eastAsia="Times New Roman" w:cstheme="minorHAnsi"/>
          <w:color w:val="000000"/>
        </w:rPr>
        <w:t xml:space="preserve"> &amp; </w:t>
      </w:r>
      <w:r>
        <w:rPr>
          <w:rFonts w:eastAsia="Times New Roman" w:cstheme="minorHAnsi"/>
          <w:color w:val="000000"/>
        </w:rPr>
        <w:t>Posterior Mean</w:t>
      </w:r>
      <w:r w:rsidRPr="006C0646">
        <w:rPr>
          <w:rFonts w:eastAsia="Times New Roman" w:cstheme="minorHAnsi"/>
          <w:color w:val="000000"/>
        </w:rPr>
        <w:t xml:space="preserve"> &amp; </w:t>
      </w:r>
      <w:r>
        <w:rPr>
          <w:rFonts w:eastAsia="Times New Roman" w:cstheme="minorHAnsi"/>
          <w:color w:val="000000"/>
        </w:rPr>
        <w:t xml:space="preserve">Lower 95\% </w:t>
      </w:r>
      <w:proofErr w:type="gramStart"/>
      <w:r>
        <w:rPr>
          <w:rFonts w:eastAsia="Times New Roman" w:cstheme="minorHAnsi"/>
          <w:color w:val="000000"/>
        </w:rPr>
        <w:t xml:space="preserve">HPD </w:t>
      </w:r>
      <w:r w:rsidRPr="006C0646">
        <w:rPr>
          <w:rFonts w:eastAsia="Times New Roman" w:cstheme="minorHAnsi"/>
          <w:color w:val="000000"/>
        </w:rPr>
        <w:t xml:space="preserve"> &amp;</w:t>
      </w:r>
      <w:proofErr w:type="gramEnd"/>
      <w:r w:rsidRPr="006C0646">
        <w:rPr>
          <w:rFonts w:eastAsia="Times New Roman" w:cstheme="minorHAnsi"/>
          <w:color w:val="000000"/>
        </w:rPr>
        <w:t xml:space="preserve"> </w:t>
      </w:r>
      <w:r>
        <w:rPr>
          <w:rFonts w:eastAsia="Times New Roman" w:cstheme="minorHAnsi"/>
          <w:color w:val="000000"/>
        </w:rPr>
        <w:t>Upper 95\%</w:t>
      </w:r>
      <w:r w:rsidRPr="006C0646">
        <w:rPr>
          <w:rFonts w:eastAsia="Times New Roman" w:cstheme="minorHAnsi"/>
          <w:color w:val="000000"/>
        </w:rPr>
        <w:t xml:space="preserve"> </w:t>
      </w:r>
      <w:r>
        <w:rPr>
          <w:rFonts w:eastAsia="Times New Roman" w:cstheme="minorHAnsi"/>
          <w:color w:val="000000"/>
        </w:rPr>
        <w:t xml:space="preserve"> </w:t>
      </w:r>
      <w:commentRangeStart w:id="113"/>
      <w:r>
        <w:rPr>
          <w:rFonts w:eastAsia="Times New Roman" w:cstheme="minorHAnsi"/>
          <w:color w:val="000000"/>
        </w:rPr>
        <w:t xml:space="preserve">HPD </w:t>
      </w:r>
      <w:commentRangeEnd w:id="113"/>
      <w:r w:rsidR="000807D9">
        <w:rPr>
          <w:rStyle w:val="CommentReference"/>
        </w:rPr>
        <w:commentReference w:id="113"/>
      </w:r>
    </w:p>
    <w:p w:rsidR="00E51C0A" w:rsidRPr="00465C11" w:rsidRDefault="00E51C0A" w:rsidP="00E51C0A">
      <w:pPr>
        <w:shd w:val="clear" w:color="auto" w:fill="FFFFFF"/>
        <w:spacing w:line="255" w:lineRule="atLeast"/>
        <w:ind w:left="810"/>
        <w:textAlignment w:val="baseline"/>
        <w:rPr>
          <w:rFonts w:eastAsia="Times New Roman" w:cstheme="minorHAnsi"/>
          <w:color w:val="000000"/>
        </w:rPr>
      </w:pPr>
      <w:r w:rsidRPr="00465C11">
        <w:rPr>
          <w:rFonts w:eastAsia="Times New Roman" w:cstheme="minorHAnsi"/>
          <w:color w:val="000000"/>
        </w:rPr>
        <w:t>EGY</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1.86</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1.6,</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2.2</w:t>
      </w:r>
      <w:r w:rsidRPr="00465C11">
        <w:rPr>
          <w:rFonts w:eastAsia="Times New Roman" w:cstheme="minorHAnsi"/>
          <w:color w:val="000000"/>
        </w:rPr>
        <w:tab/>
        <w:t>\\</w:t>
      </w:r>
    </w:p>
    <w:p w:rsidR="00E51C0A" w:rsidRPr="00465C11" w:rsidRDefault="00E51C0A" w:rsidP="00E51C0A">
      <w:pPr>
        <w:shd w:val="clear" w:color="auto" w:fill="FFFFFF"/>
        <w:spacing w:line="255" w:lineRule="atLeast"/>
        <w:ind w:left="810"/>
        <w:textAlignment w:val="baseline"/>
        <w:rPr>
          <w:rFonts w:eastAsia="Times New Roman" w:cstheme="minorHAnsi"/>
          <w:color w:val="000000"/>
        </w:rPr>
      </w:pPr>
      <w:r w:rsidRPr="00465C11">
        <w:rPr>
          <w:rFonts w:eastAsia="Times New Roman" w:cstheme="minorHAnsi"/>
          <w:color w:val="000000"/>
        </w:rPr>
        <w:t>JOR</w:t>
      </w:r>
      <w:r w:rsidR="00EE13EC">
        <w:rPr>
          <w:rFonts w:eastAsia="Times New Roman" w:cstheme="minorHAnsi"/>
          <w:color w:val="000000"/>
        </w:rPr>
        <w:t xml:space="preserve">  </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-0.6</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-1.0,</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-0.1</w:t>
      </w:r>
      <w:r w:rsidRPr="00465C11">
        <w:rPr>
          <w:rFonts w:eastAsia="Times New Roman" w:cstheme="minorHAnsi"/>
          <w:color w:val="000000"/>
        </w:rPr>
        <w:tab/>
        <w:t>\\</w:t>
      </w:r>
    </w:p>
    <w:p w:rsidR="00E51C0A" w:rsidRPr="00465C11" w:rsidRDefault="00E51C0A" w:rsidP="00E51C0A">
      <w:pPr>
        <w:shd w:val="clear" w:color="auto" w:fill="FFFFFF"/>
        <w:spacing w:line="255" w:lineRule="atLeast"/>
        <w:ind w:left="810"/>
        <w:textAlignment w:val="baseline"/>
        <w:rPr>
          <w:rFonts w:eastAsia="Times New Roman" w:cstheme="minorHAnsi"/>
          <w:color w:val="000000"/>
        </w:rPr>
      </w:pPr>
      <w:r w:rsidRPr="00465C11">
        <w:rPr>
          <w:rFonts w:eastAsia="Times New Roman" w:cstheme="minorHAnsi"/>
          <w:color w:val="000000"/>
        </w:rPr>
        <w:t>SAU</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-0.77</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-1.2,</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00EE13EC">
        <w:rPr>
          <w:rFonts w:eastAsia="Times New Roman" w:cstheme="minorHAnsi"/>
          <w:color w:val="000000"/>
        </w:rPr>
        <w:t xml:space="preserve">          </w:t>
      </w:r>
      <w:r w:rsidRPr="00465C11">
        <w:rPr>
          <w:rFonts w:eastAsia="Times New Roman" w:cstheme="minorHAnsi"/>
          <w:color w:val="000000"/>
        </w:rPr>
        <w:tab/>
        <w:t>-0.4</w:t>
      </w:r>
      <w:r w:rsidRPr="00465C11">
        <w:rPr>
          <w:rFonts w:eastAsia="Times New Roman" w:cstheme="minorHAnsi"/>
          <w:color w:val="000000"/>
        </w:rPr>
        <w:tab/>
        <w:t>\\</w:t>
      </w:r>
    </w:p>
    <w:p w:rsidR="00E51C0A" w:rsidRPr="00465C11" w:rsidRDefault="00E51C0A" w:rsidP="00E51C0A">
      <w:pPr>
        <w:shd w:val="clear" w:color="auto" w:fill="FFFFFF"/>
        <w:spacing w:line="255" w:lineRule="atLeast"/>
        <w:ind w:left="810"/>
        <w:textAlignment w:val="baseline"/>
        <w:rPr>
          <w:rFonts w:eastAsia="Times New Roman" w:cstheme="minorHAnsi"/>
          <w:color w:val="000000"/>
        </w:rPr>
      </w:pPr>
      <w:r w:rsidRPr="00465C11">
        <w:rPr>
          <w:rFonts w:eastAsia="Times New Roman" w:cstheme="minorHAnsi"/>
          <w:color w:val="000000"/>
        </w:rPr>
        <w:t>IRQ</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0.05</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-0.4,</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0.5</w:t>
      </w:r>
      <w:r w:rsidRPr="00465C11">
        <w:rPr>
          <w:rFonts w:eastAsia="Times New Roman" w:cstheme="minorHAnsi"/>
          <w:color w:val="000000"/>
        </w:rPr>
        <w:tab/>
        <w:t>\\</w:t>
      </w:r>
    </w:p>
    <w:p w:rsidR="00E51C0A" w:rsidRPr="00465C11" w:rsidRDefault="00E51C0A" w:rsidP="00E51C0A">
      <w:pPr>
        <w:shd w:val="clear" w:color="auto" w:fill="FFFFFF"/>
        <w:spacing w:line="255" w:lineRule="atLeast"/>
        <w:ind w:left="810"/>
        <w:textAlignment w:val="baseline"/>
        <w:rPr>
          <w:rFonts w:eastAsia="Times New Roman" w:cstheme="minorHAnsi"/>
          <w:color w:val="000000"/>
        </w:rPr>
      </w:pPr>
      <w:r w:rsidRPr="00465C11">
        <w:rPr>
          <w:rFonts w:eastAsia="Times New Roman" w:cstheme="minorHAnsi"/>
          <w:color w:val="000000"/>
        </w:rPr>
        <w:t>IRN</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-0.4,</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0.5</w:t>
      </w:r>
      <w:r w:rsidRPr="00465C11">
        <w:rPr>
          <w:rFonts w:eastAsia="Times New Roman" w:cstheme="minorHAnsi"/>
          <w:color w:val="000000"/>
        </w:rPr>
        <w:tab/>
        <w:t>\\</w:t>
      </w:r>
    </w:p>
    <w:p w:rsidR="00E51C0A" w:rsidRPr="00465C11" w:rsidRDefault="00E51C0A" w:rsidP="00E51C0A">
      <w:pPr>
        <w:shd w:val="clear" w:color="auto" w:fill="FFFFFF"/>
        <w:spacing w:line="255" w:lineRule="atLeast"/>
        <w:ind w:left="810"/>
        <w:textAlignment w:val="baseline"/>
        <w:rPr>
          <w:rFonts w:eastAsia="Times New Roman" w:cstheme="minorHAnsi"/>
          <w:color w:val="000000"/>
        </w:rPr>
      </w:pPr>
      <w:r w:rsidRPr="00465C11">
        <w:rPr>
          <w:rFonts w:eastAsia="Times New Roman" w:cstheme="minorHAnsi"/>
          <w:color w:val="000000"/>
        </w:rPr>
        <w:t>YEM</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0.04</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-0.3,</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0.5</w:t>
      </w:r>
      <w:r w:rsidRPr="00465C11">
        <w:rPr>
          <w:rFonts w:eastAsia="Times New Roman" w:cstheme="minorHAnsi"/>
          <w:color w:val="000000"/>
        </w:rPr>
        <w:tab/>
        <w:t>\\</w:t>
      </w:r>
    </w:p>
    <w:p w:rsidR="00E51C0A" w:rsidRPr="00465C11" w:rsidRDefault="00E51C0A" w:rsidP="00E51C0A">
      <w:pPr>
        <w:shd w:val="clear" w:color="auto" w:fill="FFFFFF"/>
        <w:spacing w:line="255" w:lineRule="atLeast"/>
        <w:ind w:left="810"/>
        <w:textAlignment w:val="baseline"/>
        <w:rPr>
          <w:rFonts w:eastAsia="Times New Roman" w:cstheme="minorHAnsi"/>
          <w:color w:val="000000"/>
        </w:rPr>
      </w:pPr>
      <w:r w:rsidRPr="00465C11">
        <w:rPr>
          <w:rFonts w:eastAsia="Times New Roman" w:cstheme="minorHAnsi"/>
          <w:color w:val="000000"/>
        </w:rPr>
        <w:t>TUR</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-0.32</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-0.6,</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0.1</w:t>
      </w:r>
      <w:r w:rsidRPr="00465C11">
        <w:rPr>
          <w:rFonts w:eastAsia="Times New Roman" w:cstheme="minorHAnsi"/>
          <w:color w:val="000000"/>
        </w:rPr>
        <w:tab/>
        <w:t>\\</w:t>
      </w:r>
    </w:p>
    <w:p w:rsidR="00E51C0A" w:rsidRPr="00465C11" w:rsidRDefault="00E51C0A" w:rsidP="00E51C0A">
      <w:pPr>
        <w:shd w:val="clear" w:color="auto" w:fill="FFFFFF"/>
        <w:spacing w:line="255" w:lineRule="atLeast"/>
        <w:ind w:left="810"/>
        <w:textAlignment w:val="baseline"/>
        <w:rPr>
          <w:rFonts w:eastAsia="Times New Roman" w:cstheme="minorHAnsi"/>
          <w:color w:val="000000"/>
        </w:rPr>
      </w:pPr>
      <w:r w:rsidRPr="00465C11">
        <w:rPr>
          <w:rFonts w:eastAsia="Times New Roman" w:cstheme="minorHAnsi"/>
          <w:color w:val="000000"/>
        </w:rPr>
        <w:t>SYR</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-0.16</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-0.6,</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0.3</w:t>
      </w:r>
      <w:r w:rsidRPr="00465C11">
        <w:rPr>
          <w:rFonts w:eastAsia="Times New Roman" w:cstheme="minorHAnsi"/>
          <w:color w:val="000000"/>
        </w:rPr>
        <w:tab/>
        <w:t>\\</w:t>
      </w:r>
    </w:p>
    <w:p w:rsidR="00E51C0A" w:rsidRPr="006C0646" w:rsidRDefault="00E51C0A" w:rsidP="00E51C0A">
      <w:pPr>
        <w:shd w:val="clear" w:color="auto" w:fill="FFFFFF"/>
        <w:spacing w:line="255" w:lineRule="atLeast"/>
        <w:ind w:left="810"/>
        <w:textAlignment w:val="baseline"/>
        <w:rPr>
          <w:rFonts w:eastAsia="Times New Roman" w:cstheme="minorHAnsi"/>
          <w:color w:val="000000"/>
        </w:rPr>
      </w:pPr>
      <w:r w:rsidRPr="00465C11">
        <w:rPr>
          <w:rFonts w:eastAsia="Times New Roman" w:cstheme="minorHAnsi"/>
          <w:color w:val="000000"/>
        </w:rPr>
        <w:t>TUN</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-0.18</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-0.6,</w:t>
      </w:r>
      <w:r w:rsidRPr="00465C11">
        <w:rPr>
          <w:rFonts w:eastAsia="Times New Roman" w:cstheme="minorHAnsi"/>
          <w:color w:val="000000"/>
        </w:rPr>
        <w:tab/>
      </w:r>
      <w:r w:rsidR="00EE13EC">
        <w:rPr>
          <w:rFonts w:eastAsia="Times New Roman" w:cstheme="minorHAnsi"/>
          <w:color w:val="000000"/>
        </w:rPr>
        <w:t xml:space="preserve">              </w:t>
      </w:r>
      <w:r w:rsidRPr="00465C11">
        <w:rPr>
          <w:rFonts w:eastAsia="Times New Roman" w:cstheme="minorHAnsi"/>
          <w:color w:val="000000"/>
        </w:rPr>
        <w:t>&amp;</w:t>
      </w:r>
      <w:r w:rsidRPr="00465C11">
        <w:rPr>
          <w:rFonts w:eastAsia="Times New Roman" w:cstheme="minorHAnsi"/>
          <w:color w:val="000000"/>
        </w:rPr>
        <w:tab/>
        <w:t>0.4</w:t>
      </w:r>
      <w:r w:rsidRPr="00465C11">
        <w:rPr>
          <w:rFonts w:eastAsia="Times New Roman" w:cstheme="minorHAnsi"/>
          <w:color w:val="000000"/>
        </w:rPr>
        <w:tab/>
        <w:t>\\</w:t>
      </w:r>
    </w:p>
    <w:p w:rsidR="00E51C0A" w:rsidRDefault="00E51C0A" w:rsidP="00E51C0A">
      <w:pPr>
        <w:rPr>
          <w:rFonts w:ascii="Arial" w:hAnsi="Arial" w:cs="Arial"/>
        </w:rPr>
      </w:pPr>
    </w:p>
    <w:p w:rsidR="00E51C0A" w:rsidRDefault="00E51C0A" w:rsidP="00E51C0A">
      <w:pPr>
        <w:rPr>
          <w:rFonts w:ascii="Arial" w:hAnsi="Arial" w:cs="Arial"/>
        </w:rPr>
      </w:pPr>
    </w:p>
    <w:p w:rsidR="00E51C0A" w:rsidRDefault="00E51C0A" w:rsidP="00E51C0A">
      <w:pPr>
        <w:rPr>
          <w:rFonts w:ascii="Arial" w:hAnsi="Arial" w:cs="Arial"/>
        </w:rPr>
      </w:pPr>
      <w:r>
        <w:rPr>
          <w:rFonts w:ascii="Arial" w:hAnsi="Arial" w:cs="Arial"/>
          <w:noProof/>
        </w:rPr>
        <w:lastRenderedPageBreak/>
        <w:drawing>
          <wp:inline distT="0" distB="0" distL="0" distR="0">
            <wp:extent cx="5908891" cy="4603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p_c-region_v_eg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8891" cy="4603750"/>
                    </a:xfrm>
                    <a:prstGeom prst="rect">
                      <a:avLst/>
                    </a:prstGeom>
                  </pic:spPr>
                </pic:pic>
              </a:graphicData>
            </a:graphic>
          </wp:inline>
        </w:drawing>
      </w:r>
    </w:p>
    <w:p w:rsidR="00E51C0A" w:rsidRDefault="00E51C0A" w:rsidP="00E51C0A">
      <w:pPr>
        <w:rPr>
          <w:rFonts w:ascii="Arial" w:hAnsi="Arial" w:cs="Arial"/>
        </w:rPr>
      </w:pPr>
      <w:r w:rsidRPr="000807D9">
        <w:rPr>
          <w:rFonts w:ascii="Arial" w:hAnsi="Arial" w:cs="Arial"/>
          <w:highlight w:val="yellow"/>
          <w:rPrChange w:id="114" w:author="Vos" w:date="2012-06-24T06:31:00Z">
            <w:rPr>
              <w:rFonts w:ascii="Arial" w:hAnsi="Arial" w:cs="Arial"/>
            </w:rPr>
          </w:rPrChange>
        </w:rPr>
        <w:t>Above:  The 1990 estimate of hepatitis C prevalence for men the region of North Africa and Middle East and the country of Egypt.  These estimates only use 2 levels in the hierarchal random effects model—region and country</w:t>
      </w:r>
      <w:r>
        <w:rPr>
          <w:rFonts w:ascii="Arial" w:hAnsi="Arial" w:cs="Arial"/>
        </w:rPr>
        <w:t>.</w:t>
      </w:r>
    </w:p>
    <w:p w:rsidR="00E51C0A" w:rsidRPr="00A07F1F" w:rsidRDefault="00E51C0A" w:rsidP="00E51C0A">
      <w:pPr>
        <w:rPr>
          <w:rFonts w:ascii="Arial" w:hAnsi="Arial" w:cs="Arial"/>
        </w:rPr>
      </w:pPr>
    </w:p>
    <w:p w:rsidR="00E51C0A" w:rsidRDefault="00E51C0A" w:rsidP="00E51C0A">
      <w:pPr>
        <w:autoSpaceDE w:val="0"/>
        <w:autoSpaceDN w:val="0"/>
        <w:adjustRightInd w:val="0"/>
        <w:spacing w:line="240" w:lineRule="auto"/>
        <w:rPr>
          <w:rFonts w:ascii="Arial" w:hAnsi="Arial" w:cs="Arial"/>
        </w:rPr>
      </w:pPr>
      <w:r w:rsidRPr="00A07F1F">
        <w:rPr>
          <w:rFonts w:ascii="Arial" w:hAnsi="Arial" w:cs="Arial"/>
        </w:rPr>
        <w:t>In such noisy data, placing a prior on the dispersion of the data informs the model of the data heterogeneity</w:t>
      </w:r>
      <w:r>
        <w:rPr>
          <w:rFonts w:ascii="Arial" w:hAnsi="Arial" w:cs="Arial"/>
        </w:rPr>
        <w:t>.  This allows the model to infer how dispersed the random ef</w:t>
      </w:r>
      <w:r w:rsidRPr="00A07F1F">
        <w:rPr>
          <w:rFonts w:ascii="Arial" w:hAnsi="Arial" w:cs="Arial"/>
        </w:rPr>
        <w:t xml:space="preserve">fects </w:t>
      </w:r>
      <w:r>
        <w:rPr>
          <w:rFonts w:ascii="Arial" w:hAnsi="Arial" w:cs="Arial"/>
        </w:rPr>
        <w:t>are</w:t>
      </w:r>
      <w:r w:rsidRPr="00A07F1F">
        <w:rPr>
          <w:rFonts w:ascii="Arial" w:hAnsi="Arial" w:cs="Arial"/>
        </w:rPr>
        <w:t xml:space="preserve"> between geographic regions, and hence quantify the uncertainty in</w:t>
      </w:r>
      <w:r>
        <w:rPr>
          <w:rFonts w:ascii="Arial" w:hAnsi="Arial" w:cs="Arial"/>
        </w:rPr>
        <w:t xml:space="preserve"> </w:t>
      </w:r>
      <w:r w:rsidRPr="00A07F1F">
        <w:rPr>
          <w:rFonts w:ascii="Arial" w:hAnsi="Arial" w:cs="Arial"/>
        </w:rPr>
        <w:t>the geographic regions for which no data is available.</w:t>
      </w:r>
      <w:r>
        <w:rPr>
          <w:rFonts w:ascii="Arial" w:hAnsi="Arial" w:cs="Arial"/>
        </w:rPr>
        <w:t xml:space="preserve">  </w:t>
      </w:r>
      <w:r w:rsidRPr="00A07F1F">
        <w:rPr>
          <w:rFonts w:ascii="Arial" w:hAnsi="Arial" w:cs="Arial"/>
        </w:rPr>
        <w:t xml:space="preserve">Changing the prior for the heterogeneity of the global data has effects on the country level as seen in the figure below.  </w:t>
      </w:r>
      <w:r>
        <w:rPr>
          <w:rFonts w:ascii="Arial" w:hAnsi="Arial" w:cs="Arial"/>
        </w:rPr>
        <w:t>Random effects modeling detects within sample variation and true variation that cannot be explained by a covariate.  Therefore, a change in the prior on global heterogeneity changes the level of variation and thus the random effect size.  As seen in the figure below, when the prior on global heterogeneity is ‘very’, the estimates are compressed.</w:t>
      </w:r>
    </w:p>
    <w:p w:rsidR="00E51C0A" w:rsidRDefault="00E51C0A" w:rsidP="00E51C0A">
      <w:pPr>
        <w:autoSpaceDE w:val="0"/>
        <w:autoSpaceDN w:val="0"/>
        <w:adjustRightInd w:val="0"/>
        <w:spacing w:line="240" w:lineRule="auto"/>
        <w:rPr>
          <w:rFonts w:ascii="Arial" w:hAnsi="Arial" w:cs="Arial"/>
        </w:rPr>
      </w:pPr>
    </w:p>
    <w:p w:rsidR="00E51C0A" w:rsidRDefault="00E51C0A" w:rsidP="00E51C0A">
      <w:pPr>
        <w:rPr>
          <w:rFonts w:ascii="Arial" w:hAnsi="Arial" w:cs="Arial"/>
        </w:rPr>
      </w:pPr>
      <w:proofErr w:type="gramStart"/>
      <w:r>
        <w:rPr>
          <w:rFonts w:ascii="Arial" w:hAnsi="Arial" w:cs="Arial"/>
        </w:rPr>
        <w:t>better</w:t>
      </w:r>
      <w:proofErr w:type="gramEnd"/>
      <w:r>
        <w:rPr>
          <w:rFonts w:ascii="Arial" w:hAnsi="Arial" w:cs="Arial"/>
        </w:rPr>
        <w:t xml:space="preserve"> discussion of compression </w:t>
      </w:r>
      <w:commentRangeStart w:id="115"/>
      <w:r>
        <w:rPr>
          <w:rFonts w:ascii="Arial" w:hAnsi="Arial" w:cs="Arial"/>
        </w:rPr>
        <w:t>needed</w:t>
      </w:r>
      <w:commentRangeEnd w:id="115"/>
      <w:r w:rsidR="000807D9">
        <w:rPr>
          <w:rStyle w:val="CommentReference"/>
        </w:rPr>
        <w:commentReference w:id="115"/>
      </w:r>
      <w:r>
        <w:rPr>
          <w:rFonts w:ascii="Arial" w:hAnsi="Arial" w:cs="Arial"/>
        </w:rPr>
        <w:t>.</w:t>
      </w:r>
    </w:p>
    <w:p w:rsidR="00E51C0A" w:rsidRDefault="00E51C0A" w:rsidP="00E51C0A">
      <w:pPr>
        <w:rPr>
          <w:rFonts w:ascii="Arial" w:hAnsi="Arial" w:cs="Arial"/>
        </w:rPr>
      </w:pPr>
    </w:p>
    <w:p w:rsidR="00E51C0A" w:rsidRDefault="00E51C0A" w:rsidP="00E51C0A">
      <w:pPr>
        <w:rPr>
          <w:rFonts w:ascii="Arial" w:hAnsi="Arial" w:cs="Arial"/>
        </w:rPr>
      </w:pPr>
    </w:p>
    <w:p w:rsidR="00E51C0A" w:rsidRDefault="00E51C0A" w:rsidP="00E51C0A">
      <w:pPr>
        <w:rPr>
          <w:rFonts w:ascii="Arial" w:hAnsi="Arial" w:cs="Arial"/>
        </w:rPr>
      </w:pPr>
      <w:r>
        <w:rPr>
          <w:rFonts w:ascii="Arial" w:hAnsi="Arial" w:cs="Arial"/>
          <w:noProof/>
        </w:rPr>
        <w:lastRenderedPageBreak/>
        <w:drawing>
          <wp:inline distT="0" distB="0" distL="0" distR="0">
            <wp:extent cx="5943600" cy="46729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p_c-tree_hetero_1subpanal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672965"/>
                    </a:xfrm>
                    <a:prstGeom prst="rect">
                      <a:avLst/>
                    </a:prstGeom>
                  </pic:spPr>
                </pic:pic>
              </a:graphicData>
            </a:graphic>
          </wp:inline>
        </w:drawing>
      </w:r>
    </w:p>
    <w:p w:rsidR="00E51C0A" w:rsidRDefault="00E51C0A" w:rsidP="00E51C0A">
      <w:pPr>
        <w:rPr>
          <w:rFonts w:ascii="Arial" w:hAnsi="Arial" w:cs="Arial"/>
        </w:rPr>
      </w:pPr>
      <w:r w:rsidRPr="005642B5">
        <w:rPr>
          <w:rFonts w:ascii="Arial" w:hAnsi="Arial" w:cs="Arial"/>
          <w:highlight w:val="yellow"/>
          <w:rPrChange w:id="116" w:author="Vos" w:date="2012-06-24T06:35:00Z">
            <w:rPr>
              <w:rFonts w:ascii="Arial" w:hAnsi="Arial" w:cs="Arial"/>
            </w:rPr>
          </w:rPrChange>
        </w:rPr>
        <w:t xml:space="preserve">Above:  The 1990 estimate of hepatitis C prevalence for men with different priors on global heterogeneity, (a) ‘slightly’, (b) ‘moderately’ and (c) ‘very’).  Four levels (global, super-region, region, country) were used in the hierarchal model random effects model.  Notice that changes </w:t>
      </w:r>
      <w:commentRangeStart w:id="117"/>
      <w:r w:rsidRPr="005642B5">
        <w:rPr>
          <w:rFonts w:ascii="Arial" w:hAnsi="Arial" w:cs="Arial"/>
          <w:highlight w:val="yellow"/>
          <w:rPrChange w:id="118" w:author="Vos" w:date="2012-06-24T06:35:00Z">
            <w:rPr>
              <w:rFonts w:ascii="Arial" w:hAnsi="Arial" w:cs="Arial"/>
            </w:rPr>
          </w:rPrChange>
        </w:rPr>
        <w:t xml:space="preserve">for in the prior </w:t>
      </w:r>
      <w:commentRangeEnd w:id="117"/>
      <w:r w:rsidR="005642B5" w:rsidRPr="005642B5">
        <w:rPr>
          <w:rStyle w:val="CommentReference"/>
          <w:highlight w:val="yellow"/>
          <w:rPrChange w:id="119" w:author="Vos" w:date="2012-06-24T06:35:00Z">
            <w:rPr>
              <w:rStyle w:val="CommentReference"/>
            </w:rPr>
          </w:rPrChange>
        </w:rPr>
        <w:commentReference w:id="117"/>
      </w:r>
      <w:r w:rsidRPr="005642B5">
        <w:rPr>
          <w:rFonts w:ascii="Arial" w:hAnsi="Arial" w:cs="Arial"/>
          <w:highlight w:val="yellow"/>
          <w:rPrChange w:id="120" w:author="Vos" w:date="2012-06-24T06:35:00Z">
            <w:rPr>
              <w:rFonts w:ascii="Arial" w:hAnsi="Arial" w:cs="Arial"/>
            </w:rPr>
          </w:rPrChange>
        </w:rPr>
        <w:t>on global data heterogeneity affects the estimates at the country level (****) the most.</w:t>
      </w:r>
      <w:r>
        <w:rPr>
          <w:rFonts w:ascii="Arial" w:hAnsi="Arial" w:cs="Arial"/>
        </w:rPr>
        <w:t xml:space="preserve"> </w:t>
      </w:r>
    </w:p>
    <w:p w:rsidR="00E51C0A" w:rsidRDefault="00E51C0A" w:rsidP="00E51C0A">
      <w:pPr>
        <w:rPr>
          <w:rFonts w:ascii="Arial" w:hAnsi="Arial" w:cs="Arial"/>
        </w:rPr>
      </w:pPr>
    </w:p>
    <w:p w:rsidR="00E51C0A" w:rsidRDefault="00E51C0A" w:rsidP="00E51C0A">
      <w:pPr>
        <w:rPr>
          <w:rFonts w:ascii="Arial" w:hAnsi="Arial" w:cs="Arial"/>
        </w:rPr>
      </w:pPr>
    </w:p>
    <w:p w:rsidR="00E51C0A" w:rsidRDefault="00E51C0A" w:rsidP="00E51C0A">
      <w:pPr>
        <w:rPr>
          <w:rFonts w:ascii="Arial" w:hAnsi="Arial" w:cs="Arial"/>
        </w:rPr>
      </w:pPr>
      <w:r>
        <w:rPr>
          <w:rFonts w:ascii="Arial" w:hAnsi="Arial" w:cs="Arial"/>
        </w:rPr>
        <w:t>[1</w:t>
      </w:r>
      <w:proofErr w:type="gramStart"/>
      <w:r>
        <w:rPr>
          <w:rFonts w:ascii="Arial" w:hAnsi="Arial" w:cs="Arial"/>
        </w:rPr>
        <w:t xml:space="preserve">]  </w:t>
      </w:r>
      <w:proofErr w:type="spellStart"/>
      <w:r>
        <w:rPr>
          <w:rFonts w:ascii="Arial" w:hAnsi="Arial" w:cs="Arial"/>
        </w:rPr>
        <w:t>Hoofnagle</w:t>
      </w:r>
      <w:proofErr w:type="spellEnd"/>
      <w:proofErr w:type="gramEnd"/>
      <w:r>
        <w:rPr>
          <w:rFonts w:ascii="Arial" w:hAnsi="Arial" w:cs="Arial"/>
        </w:rPr>
        <w:t>, JH.  1997</w:t>
      </w:r>
      <w:proofErr w:type="gramStart"/>
      <w:r>
        <w:rPr>
          <w:rFonts w:ascii="Arial" w:hAnsi="Arial" w:cs="Arial"/>
        </w:rPr>
        <w:t>.  ”</w:t>
      </w:r>
      <w:proofErr w:type="gramEnd"/>
      <w:r>
        <w:rPr>
          <w:rFonts w:ascii="Arial" w:hAnsi="Arial" w:cs="Arial"/>
        </w:rPr>
        <w:t xml:space="preserve">Hepatitis C: The Clinical Spectrum of Disease”.  </w:t>
      </w:r>
      <w:proofErr w:type="spellStart"/>
      <w:proofErr w:type="gramStart"/>
      <w:r>
        <w:rPr>
          <w:rFonts w:ascii="Arial" w:hAnsi="Arial" w:cs="Arial"/>
          <w:i/>
        </w:rPr>
        <w:t>Hepatology</w:t>
      </w:r>
      <w:proofErr w:type="spellEnd"/>
      <w:r>
        <w:rPr>
          <w:rFonts w:ascii="Arial" w:hAnsi="Arial" w:cs="Arial"/>
        </w:rPr>
        <w:t>.</w:t>
      </w:r>
      <w:proofErr w:type="gramEnd"/>
      <w:r>
        <w:rPr>
          <w:rFonts w:ascii="Arial" w:hAnsi="Arial" w:cs="Arial"/>
        </w:rPr>
        <w:t xml:space="preserve">  15S-20S</w:t>
      </w:r>
    </w:p>
    <w:p w:rsidR="00E51C0A" w:rsidRDefault="00E51C0A" w:rsidP="00E51C0A">
      <w:pPr>
        <w:rPr>
          <w:rFonts w:ascii="Arial" w:hAnsi="Arial" w:cs="Arial"/>
        </w:rPr>
      </w:pPr>
      <w:r>
        <w:rPr>
          <w:rFonts w:ascii="Arial" w:hAnsi="Arial" w:cs="Arial"/>
        </w:rPr>
        <w:t>[2</w:t>
      </w:r>
      <w:proofErr w:type="gramStart"/>
      <w:r>
        <w:rPr>
          <w:rFonts w:ascii="Arial" w:hAnsi="Arial" w:cs="Arial"/>
        </w:rPr>
        <w:t xml:space="preserve">]  </w:t>
      </w:r>
      <w:proofErr w:type="spellStart"/>
      <w:r>
        <w:rPr>
          <w:rFonts w:ascii="Arial" w:hAnsi="Arial" w:cs="Arial"/>
        </w:rPr>
        <w:t>Ghany</w:t>
      </w:r>
      <w:proofErr w:type="spellEnd"/>
      <w:proofErr w:type="gramEnd"/>
      <w:r>
        <w:rPr>
          <w:rFonts w:ascii="Arial" w:hAnsi="Arial" w:cs="Arial"/>
        </w:rPr>
        <w:t xml:space="preserve">, MG, et al.  2009.  “Diagnosis, Management, and Treatment of Hepatitis C: An Update”.  </w:t>
      </w:r>
      <w:proofErr w:type="spellStart"/>
      <w:proofErr w:type="gramStart"/>
      <w:r>
        <w:rPr>
          <w:rFonts w:ascii="Arial" w:hAnsi="Arial" w:cs="Arial"/>
          <w:i/>
        </w:rPr>
        <w:t>Hepatology</w:t>
      </w:r>
      <w:proofErr w:type="spellEnd"/>
      <w:r>
        <w:rPr>
          <w:rFonts w:ascii="Arial" w:hAnsi="Arial" w:cs="Arial"/>
        </w:rPr>
        <w:t>.</w:t>
      </w:r>
      <w:proofErr w:type="gramEnd"/>
      <w:r>
        <w:rPr>
          <w:rFonts w:ascii="Arial" w:hAnsi="Arial" w:cs="Arial"/>
        </w:rPr>
        <w:t xml:space="preserve"> 49(4):1335-1374.</w:t>
      </w:r>
    </w:p>
    <w:p w:rsidR="00E51C0A" w:rsidRDefault="00E51C0A" w:rsidP="00E51C0A">
      <w:pPr>
        <w:rPr>
          <w:rFonts w:ascii="Arial" w:hAnsi="Arial" w:cs="Arial"/>
        </w:rPr>
      </w:pPr>
      <w:r>
        <w:rPr>
          <w:rFonts w:ascii="Arial" w:hAnsi="Arial" w:cs="Arial"/>
        </w:rPr>
        <w:t>[3</w:t>
      </w:r>
      <w:proofErr w:type="gramStart"/>
      <w:r>
        <w:rPr>
          <w:rFonts w:ascii="Arial" w:hAnsi="Arial" w:cs="Arial"/>
        </w:rPr>
        <w:t xml:space="preserve">]  </w:t>
      </w:r>
      <w:proofErr w:type="spellStart"/>
      <w:r>
        <w:rPr>
          <w:rFonts w:ascii="Arial" w:hAnsi="Arial" w:cs="Arial"/>
        </w:rPr>
        <w:t>Hanafiah</w:t>
      </w:r>
      <w:proofErr w:type="spellEnd"/>
      <w:proofErr w:type="gramEnd"/>
      <w:r>
        <w:rPr>
          <w:rFonts w:ascii="Arial" w:hAnsi="Arial" w:cs="Arial"/>
        </w:rPr>
        <w:t xml:space="preserve">, KM, et. </w:t>
      </w:r>
      <w:proofErr w:type="gramStart"/>
      <w:r>
        <w:rPr>
          <w:rFonts w:ascii="Arial" w:hAnsi="Arial" w:cs="Arial"/>
        </w:rPr>
        <w:t>al. 2012.</w:t>
      </w:r>
      <w:proofErr w:type="gramEnd"/>
      <w:r>
        <w:rPr>
          <w:rFonts w:ascii="Arial" w:hAnsi="Arial" w:cs="Arial"/>
        </w:rPr>
        <w:t xml:space="preserve">  “Global epidemiology of hepatitis C virus infection: New estimates of age-specific antibody to hepatitis C virus </w:t>
      </w:r>
      <w:proofErr w:type="spellStart"/>
      <w:r>
        <w:rPr>
          <w:rFonts w:ascii="Arial" w:hAnsi="Arial" w:cs="Arial"/>
        </w:rPr>
        <w:t>seroprevalence</w:t>
      </w:r>
      <w:proofErr w:type="spellEnd"/>
      <w:r>
        <w:rPr>
          <w:rFonts w:ascii="Arial" w:hAnsi="Arial" w:cs="Arial"/>
        </w:rPr>
        <w:t xml:space="preserve">”. </w:t>
      </w:r>
      <w:proofErr w:type="spellStart"/>
      <w:proofErr w:type="gramStart"/>
      <w:r>
        <w:rPr>
          <w:rFonts w:ascii="Arial" w:hAnsi="Arial" w:cs="Arial"/>
          <w:i/>
        </w:rPr>
        <w:t>unpulished</w:t>
      </w:r>
      <w:proofErr w:type="spellEnd"/>
      <w:proofErr w:type="gramEnd"/>
      <w:r>
        <w:rPr>
          <w:rFonts w:ascii="Arial" w:hAnsi="Arial" w:cs="Arial"/>
        </w:rPr>
        <w:t>.</w:t>
      </w:r>
    </w:p>
    <w:p w:rsidR="00E51C0A" w:rsidRDefault="00E51C0A" w:rsidP="00E51C0A">
      <w:pPr>
        <w:rPr>
          <w:rFonts w:ascii="Arial" w:hAnsi="Arial" w:cs="Arial"/>
        </w:rPr>
      </w:pPr>
      <w:r>
        <w:rPr>
          <w:rFonts w:ascii="Arial" w:hAnsi="Arial" w:cs="Arial"/>
        </w:rPr>
        <w:t>[4</w:t>
      </w:r>
      <w:proofErr w:type="gramStart"/>
      <w:r>
        <w:rPr>
          <w:rFonts w:ascii="Arial" w:hAnsi="Arial" w:cs="Arial"/>
        </w:rPr>
        <w:t>]  Frank</w:t>
      </w:r>
      <w:proofErr w:type="gramEnd"/>
      <w:r>
        <w:rPr>
          <w:rFonts w:ascii="Arial" w:hAnsi="Arial" w:cs="Arial"/>
        </w:rPr>
        <w:t xml:space="preserve">, C, et al. 2000.  </w:t>
      </w:r>
      <w:proofErr w:type="gramStart"/>
      <w:r>
        <w:rPr>
          <w:rFonts w:ascii="Arial" w:hAnsi="Arial" w:cs="Arial"/>
        </w:rPr>
        <w:t xml:space="preserve">“The role of parenteral </w:t>
      </w:r>
      <w:proofErr w:type="spellStart"/>
      <w:r>
        <w:rPr>
          <w:rFonts w:ascii="Arial" w:hAnsi="Arial" w:cs="Arial"/>
        </w:rPr>
        <w:t>antischistosomal</w:t>
      </w:r>
      <w:proofErr w:type="spellEnd"/>
      <w:r>
        <w:rPr>
          <w:rFonts w:ascii="Arial" w:hAnsi="Arial" w:cs="Arial"/>
        </w:rPr>
        <w:t xml:space="preserve"> therapy in the spread of hepatitis C virus in Egypt”.</w:t>
      </w:r>
      <w:proofErr w:type="gramEnd"/>
      <w:r>
        <w:rPr>
          <w:rFonts w:ascii="Arial" w:hAnsi="Arial" w:cs="Arial"/>
        </w:rPr>
        <w:t xml:space="preserve">  </w:t>
      </w:r>
      <w:proofErr w:type="gramStart"/>
      <w:r>
        <w:rPr>
          <w:rFonts w:ascii="Arial" w:hAnsi="Arial" w:cs="Arial"/>
          <w:i/>
        </w:rPr>
        <w:t>The Lancet</w:t>
      </w:r>
      <w:r>
        <w:rPr>
          <w:rFonts w:ascii="Arial" w:hAnsi="Arial" w:cs="Arial"/>
        </w:rPr>
        <w:t>.</w:t>
      </w:r>
      <w:proofErr w:type="gramEnd"/>
      <w:r>
        <w:rPr>
          <w:rFonts w:ascii="Arial" w:hAnsi="Arial" w:cs="Arial"/>
        </w:rPr>
        <w:t xml:space="preserve">  355:887-891.</w:t>
      </w:r>
    </w:p>
    <w:p w:rsidR="00E51C0A" w:rsidRDefault="00E51C0A" w:rsidP="00E51C0A">
      <w:pPr>
        <w:rPr>
          <w:rFonts w:ascii="Arial" w:hAnsi="Arial" w:cs="Arial"/>
        </w:rPr>
      </w:pPr>
      <w:r>
        <w:rPr>
          <w:rFonts w:ascii="Arial" w:hAnsi="Arial" w:cs="Arial"/>
        </w:rPr>
        <w:t>[5</w:t>
      </w:r>
      <w:proofErr w:type="gramStart"/>
      <w:r>
        <w:rPr>
          <w:rFonts w:ascii="Arial" w:hAnsi="Arial" w:cs="Arial"/>
        </w:rPr>
        <w:t xml:space="preserve">]  </w:t>
      </w:r>
      <w:proofErr w:type="spellStart"/>
      <w:r>
        <w:rPr>
          <w:rFonts w:ascii="Arial" w:hAnsi="Arial" w:cs="Arial"/>
        </w:rPr>
        <w:t>Mezban</w:t>
      </w:r>
      <w:proofErr w:type="spellEnd"/>
      <w:proofErr w:type="gramEnd"/>
      <w:r>
        <w:rPr>
          <w:rFonts w:ascii="Arial" w:hAnsi="Arial" w:cs="Arial"/>
        </w:rPr>
        <w:t xml:space="preserve">, ZD and </w:t>
      </w:r>
      <w:proofErr w:type="spellStart"/>
      <w:r>
        <w:rPr>
          <w:rFonts w:ascii="Arial" w:hAnsi="Arial" w:cs="Arial"/>
        </w:rPr>
        <w:t>Wakil</w:t>
      </w:r>
      <w:proofErr w:type="spellEnd"/>
      <w:r>
        <w:rPr>
          <w:rFonts w:ascii="Arial" w:hAnsi="Arial" w:cs="Arial"/>
        </w:rPr>
        <w:t xml:space="preserve"> AE.  2006.  “Hepatitis C in Egypt”.  </w:t>
      </w:r>
      <w:proofErr w:type="gramStart"/>
      <w:r>
        <w:rPr>
          <w:rFonts w:ascii="Arial" w:hAnsi="Arial" w:cs="Arial"/>
          <w:i/>
        </w:rPr>
        <w:t>American Journal of Gastroenterology</w:t>
      </w:r>
      <w:r>
        <w:rPr>
          <w:rFonts w:ascii="Arial" w:hAnsi="Arial" w:cs="Arial"/>
        </w:rPr>
        <w:t>.</w:t>
      </w:r>
      <w:proofErr w:type="gramEnd"/>
    </w:p>
    <w:p w:rsidR="008E4FA8" w:rsidRDefault="00E51C0A">
      <w:pPr>
        <w:rPr>
          <w:rFonts w:ascii="Arial" w:hAnsi="Arial" w:cs="Arial"/>
        </w:rPr>
      </w:pPr>
      <w:r>
        <w:rPr>
          <w:rFonts w:ascii="Arial" w:hAnsi="Arial" w:cs="Arial"/>
        </w:rPr>
        <w:t>[6</w:t>
      </w:r>
      <w:proofErr w:type="gramStart"/>
      <w:r>
        <w:rPr>
          <w:rFonts w:ascii="Arial" w:hAnsi="Arial" w:cs="Arial"/>
        </w:rPr>
        <w:t>]  Strickland</w:t>
      </w:r>
      <w:proofErr w:type="gramEnd"/>
      <w:r>
        <w:rPr>
          <w:rFonts w:ascii="Arial" w:hAnsi="Arial" w:cs="Arial"/>
        </w:rPr>
        <w:t xml:space="preserve">, GT.  2006.  “Liver disease in Egypt: Hepatitis C superseded schistosomiasis as a result of iatrogenic and biological factors”.  </w:t>
      </w:r>
      <w:proofErr w:type="spellStart"/>
      <w:proofErr w:type="gramStart"/>
      <w:r>
        <w:rPr>
          <w:rFonts w:ascii="Arial" w:hAnsi="Arial" w:cs="Arial"/>
          <w:i/>
        </w:rPr>
        <w:t>Hepatology</w:t>
      </w:r>
      <w:proofErr w:type="spellEnd"/>
      <w:r>
        <w:rPr>
          <w:rFonts w:ascii="Arial" w:hAnsi="Arial" w:cs="Arial"/>
        </w:rPr>
        <w:t>.</w:t>
      </w:r>
      <w:proofErr w:type="gramEnd"/>
      <w:r>
        <w:rPr>
          <w:rFonts w:ascii="Arial" w:hAnsi="Arial" w:cs="Arial"/>
        </w:rPr>
        <w:t xml:space="preserve">  43(5):915-922.</w:t>
      </w:r>
      <w:r w:rsidR="008E4FA8">
        <w:rPr>
          <w:rFonts w:ascii="Arial" w:hAnsi="Arial" w:cs="Arial"/>
        </w:rPr>
        <w:br w:type="page"/>
      </w:r>
    </w:p>
    <w:p w:rsidR="008E4FA8" w:rsidRPr="00014E2D" w:rsidRDefault="005642B5" w:rsidP="008E4FA8">
      <w:pPr>
        <w:rPr>
          <w:rFonts w:ascii="Arial" w:hAnsi="Arial" w:cs="Arial"/>
          <w:sz w:val="42"/>
          <w:szCs w:val="42"/>
        </w:rPr>
      </w:pPr>
      <w:ins w:id="121" w:author="Vos" w:date="2012-06-24T06:35:00Z">
        <w:r>
          <w:rPr>
            <w:rFonts w:ascii="Arial" w:hAnsi="Arial" w:cs="Arial"/>
            <w:b/>
            <w:sz w:val="42"/>
            <w:szCs w:val="42"/>
          </w:rPr>
          <w:lastRenderedPageBreak/>
          <w:t xml:space="preserve">Study quality fixed effects: </w:t>
        </w:r>
      </w:ins>
      <w:r w:rsidR="008E4FA8">
        <w:rPr>
          <w:rFonts w:ascii="Arial" w:hAnsi="Arial" w:cs="Arial"/>
          <w:b/>
          <w:sz w:val="42"/>
          <w:szCs w:val="42"/>
        </w:rPr>
        <w:t>Anxiety</w:t>
      </w:r>
    </w:p>
    <w:p w:rsidR="008E4FA8" w:rsidRDefault="008E4FA8" w:rsidP="008E4FA8">
      <w:pPr>
        <w:rPr>
          <w:rFonts w:ascii="Arial" w:hAnsi="Arial" w:cs="Arial"/>
        </w:rPr>
      </w:pPr>
    </w:p>
    <w:p w:rsidR="008E4FA8" w:rsidRDefault="008E4FA8" w:rsidP="008E4FA8">
      <w:pPr>
        <w:rPr>
          <w:rFonts w:ascii="Arial" w:hAnsi="Arial" w:cs="Arial"/>
        </w:rPr>
      </w:pPr>
      <w:r>
        <w:rPr>
          <w:rFonts w:ascii="Arial" w:hAnsi="Arial" w:cs="Arial"/>
        </w:rPr>
        <w:t xml:space="preserve">Fixed effects explain the bias and variation of noisy measurements in terms of demographic, epidemiologic and study-specific variables.  Unlike random effects that vary by geographic unit, fixed effects have covariates that differ by study or </w:t>
      </w:r>
      <w:ins w:id="122" w:author="Vos" w:date="2012-06-24T06:36:00Z">
        <w:r w:rsidR="005642B5">
          <w:rPr>
            <w:rFonts w:ascii="Arial" w:hAnsi="Arial" w:cs="Arial"/>
          </w:rPr>
          <w:t xml:space="preserve">by </w:t>
        </w:r>
      </w:ins>
      <w:r>
        <w:rPr>
          <w:rFonts w:ascii="Arial" w:hAnsi="Arial" w:cs="Arial"/>
        </w:rPr>
        <w:t>country</w:t>
      </w:r>
      <w:ins w:id="123" w:author="Vos" w:date="2012-06-24T06:36:00Z">
        <w:r w:rsidR="005642B5">
          <w:rPr>
            <w:rFonts w:ascii="Arial" w:hAnsi="Arial" w:cs="Arial"/>
          </w:rPr>
          <w:t xml:space="preserve"> and</w:t>
        </w:r>
      </w:ins>
      <w:del w:id="124" w:author="Vos" w:date="2012-06-24T06:36:00Z">
        <w:r w:rsidDel="005642B5">
          <w:rPr>
            <w:rFonts w:ascii="Arial" w:hAnsi="Arial" w:cs="Arial"/>
          </w:rPr>
          <w:delText>-</w:delText>
        </w:r>
      </w:del>
      <w:ins w:id="125" w:author="Vos" w:date="2012-06-24T06:36:00Z">
        <w:r w:rsidR="005642B5">
          <w:rPr>
            <w:rFonts w:ascii="Arial" w:hAnsi="Arial" w:cs="Arial"/>
          </w:rPr>
          <w:t xml:space="preserve"> </w:t>
        </w:r>
      </w:ins>
      <w:r>
        <w:rPr>
          <w:rFonts w:ascii="Arial" w:hAnsi="Arial" w:cs="Arial"/>
        </w:rPr>
        <w:t xml:space="preserve">year.  Frequently in meta-analysis of </w:t>
      </w:r>
      <w:del w:id="126" w:author="Vos" w:date="2012-06-24T06:36:00Z">
        <w:r w:rsidDel="005642B5">
          <w:rPr>
            <w:rFonts w:ascii="Arial" w:hAnsi="Arial" w:cs="Arial"/>
          </w:rPr>
          <w:delText xml:space="preserve">psychological </w:delText>
        </w:r>
      </w:del>
      <w:ins w:id="127" w:author="Vos" w:date="2012-06-24T06:36:00Z">
        <w:r w:rsidR="005642B5">
          <w:rPr>
            <w:rFonts w:ascii="Arial" w:hAnsi="Arial" w:cs="Arial"/>
          </w:rPr>
          <w:t xml:space="preserve">mental </w:t>
        </w:r>
      </w:ins>
      <w:r>
        <w:rPr>
          <w:rFonts w:ascii="Arial" w:hAnsi="Arial" w:cs="Arial"/>
        </w:rPr>
        <w:t>disorders, such as anxiety, studies use different recall periods in the measurement of epidemiologic rates.  In this case, fixed effect study-level covariates explain the bias of the measurements resulting from different recall periods.</w:t>
      </w:r>
    </w:p>
    <w:p w:rsidR="008E4FA8" w:rsidRDefault="008E4FA8" w:rsidP="008E4FA8">
      <w:pPr>
        <w:rPr>
          <w:rFonts w:ascii="Arial" w:hAnsi="Arial" w:cs="Arial"/>
        </w:rPr>
      </w:pPr>
    </w:p>
    <w:p w:rsidR="008E4FA8" w:rsidRDefault="008E4FA8" w:rsidP="008E4FA8">
      <w:pPr>
        <w:rPr>
          <w:rFonts w:ascii="Arial" w:hAnsi="Arial" w:cs="Arial"/>
        </w:rPr>
      </w:pPr>
      <w:r>
        <w:rPr>
          <w:rFonts w:ascii="Arial" w:hAnsi="Arial" w:cs="Arial"/>
        </w:rPr>
        <w:t xml:space="preserve">Anxiety disorders </w:t>
      </w:r>
      <w:del w:id="128" w:author="Vos" w:date="2012-06-24T06:36:00Z">
        <w:r w:rsidDel="005642B5">
          <w:rPr>
            <w:rFonts w:ascii="Arial" w:hAnsi="Arial" w:cs="Arial"/>
          </w:rPr>
          <w:delText>encompass several</w:delText>
        </w:r>
      </w:del>
      <w:ins w:id="129" w:author="Vos" w:date="2012-06-24T06:36:00Z">
        <w:r w:rsidR="005642B5">
          <w:rPr>
            <w:rFonts w:ascii="Arial" w:hAnsi="Arial" w:cs="Arial"/>
          </w:rPr>
          <w:t>include at least eight separate</w:t>
        </w:r>
      </w:ins>
      <w:r>
        <w:rPr>
          <w:rFonts w:ascii="Arial" w:hAnsi="Arial" w:cs="Arial"/>
        </w:rPr>
        <w:t xml:space="preserve"> conditions </w:t>
      </w:r>
      <w:ins w:id="130" w:author="Vos" w:date="2012-06-24T06:36:00Z">
        <w:r w:rsidR="005642B5">
          <w:rPr>
            <w:rFonts w:ascii="Arial" w:hAnsi="Arial" w:cs="Arial"/>
          </w:rPr>
          <w:t xml:space="preserve">each </w:t>
        </w:r>
      </w:ins>
      <w:r>
        <w:rPr>
          <w:rFonts w:ascii="Arial" w:hAnsi="Arial" w:cs="Arial"/>
        </w:rPr>
        <w:t>characterized by prominent anxiety at a level which interferes with daily life.</w:t>
      </w:r>
      <w:ins w:id="131" w:author="Vos" w:date="2012-06-24T06:36:00Z">
        <w:r w:rsidR="005642B5">
          <w:rPr>
            <w:rFonts w:ascii="Arial" w:hAnsi="Arial" w:cs="Arial"/>
          </w:rPr>
          <w:t xml:space="preserve"> As there is a lot of co-morbidity between individual anxiety disorders, the expert group decided to model all anxiety disorders together as a single condition for GBD.</w:t>
        </w:r>
      </w:ins>
      <w:r>
        <w:rPr>
          <w:rFonts w:ascii="Arial" w:hAnsi="Arial" w:cs="Arial"/>
        </w:rPr>
        <w:t xml:space="preserve"> </w:t>
      </w:r>
      <w:bookmarkStart w:id="132" w:name="_GoBack"/>
      <w:bookmarkEnd w:id="132"/>
      <w:r>
        <w:rPr>
          <w:rFonts w:ascii="Arial" w:hAnsi="Arial" w:cs="Arial"/>
        </w:rPr>
        <w:t xml:space="preserve"> Not all anxiety disorders manifest in similar ways.  While generalized anxiety disorder is typically marked by persistent worry, panic disorder is usually characterized by intense fear for discrete periods of time [1].</w:t>
      </w:r>
    </w:p>
    <w:p w:rsidR="008E4FA8" w:rsidRDefault="008E4FA8" w:rsidP="008E4FA8">
      <w:pPr>
        <w:rPr>
          <w:rFonts w:ascii="Arial" w:hAnsi="Arial" w:cs="Arial"/>
        </w:rPr>
      </w:pPr>
    </w:p>
    <w:p w:rsidR="008E4FA8" w:rsidRDefault="008E4FA8" w:rsidP="008E4FA8">
      <w:pPr>
        <w:rPr>
          <w:rFonts w:ascii="Arial" w:hAnsi="Arial" w:cs="Arial"/>
        </w:rPr>
      </w:pPr>
      <w:r>
        <w:rPr>
          <w:rFonts w:ascii="Arial" w:hAnsi="Arial" w:cs="Arial"/>
        </w:rPr>
        <w:t xml:space="preserve">Anxiety disorders do not have a consistent recall period for the measurement of epidemiological rates.  Therefore the data from meta-analysis has studies with measurements of point prevalence and period prevalence (i.e. 6-month or past year prevalence).  Due to the high remission rate for anxiety disorders, period prevalence is typically higher than point prevalence as seen in the figure below.  </w:t>
      </w:r>
    </w:p>
    <w:p w:rsidR="008E4FA8" w:rsidRDefault="008E4FA8" w:rsidP="008E4FA8">
      <w:pPr>
        <w:rPr>
          <w:rFonts w:ascii="Arial" w:hAnsi="Arial" w:cs="Arial"/>
        </w:rPr>
      </w:pPr>
    </w:p>
    <w:p w:rsidR="008E4FA8" w:rsidRDefault="008E4FA8" w:rsidP="008E4FA8">
      <w:pPr>
        <w:rPr>
          <w:rFonts w:ascii="Arial" w:hAnsi="Arial" w:cs="Arial"/>
        </w:rPr>
      </w:pPr>
      <w:r>
        <w:rPr>
          <w:rFonts w:ascii="Arial" w:hAnsi="Arial" w:cs="Arial"/>
          <w:noProof/>
        </w:rPr>
        <w:drawing>
          <wp:inline distT="0" distB="0" distL="0" distR="0">
            <wp:extent cx="5922578" cy="259777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xiety-data_by_ty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22578" cy="2597778"/>
                    </a:xfrm>
                    <a:prstGeom prst="rect">
                      <a:avLst/>
                    </a:prstGeom>
                  </pic:spPr>
                </pic:pic>
              </a:graphicData>
            </a:graphic>
          </wp:inline>
        </w:drawing>
      </w:r>
    </w:p>
    <w:p w:rsidR="008E4FA8" w:rsidRDefault="008E4FA8" w:rsidP="008E4FA8">
      <w:pPr>
        <w:rPr>
          <w:rFonts w:ascii="Arial" w:hAnsi="Arial" w:cs="Arial"/>
        </w:rPr>
      </w:pPr>
      <w:r>
        <w:rPr>
          <w:rFonts w:ascii="Arial" w:hAnsi="Arial" w:cs="Arial"/>
        </w:rPr>
        <w:t>Above:  Data on female anxiety disorders collected in systematic review for 2000-2010 in Australasia.  Some studies measured point prevalence or period.  Period prevalence is typically higher than point prevalence because of the high remission rate for anxiety disorders.</w:t>
      </w:r>
    </w:p>
    <w:p w:rsidR="008E4FA8" w:rsidRDefault="008E4FA8" w:rsidP="008E4FA8">
      <w:pPr>
        <w:rPr>
          <w:rFonts w:ascii="Arial" w:hAnsi="Arial" w:cs="Arial"/>
        </w:rPr>
      </w:pPr>
    </w:p>
    <w:p w:rsidR="008E4FA8" w:rsidRDefault="008E4FA8" w:rsidP="008E4FA8">
      <w:pPr>
        <w:rPr>
          <w:rFonts w:ascii="Arial" w:hAnsi="Arial" w:cs="Arial"/>
        </w:rPr>
      </w:pPr>
      <w:r>
        <w:rPr>
          <w:rFonts w:ascii="Arial" w:hAnsi="Arial" w:cs="Arial"/>
        </w:rPr>
        <w:t xml:space="preserve">Excluding period prevalence measurements reduces the quantity of data and produces results that are generally much lower than estimates using all of the data without fixed effects.   Using a </w:t>
      </w:r>
      <w:r>
        <w:rPr>
          <w:rFonts w:ascii="Arial" w:hAnsi="Arial" w:cs="Arial"/>
        </w:rPr>
        <w:lastRenderedPageBreak/>
        <w:t>fixed effect study-level covariate to explain the systematic bias and variation resulting from different recall periods lowers the prevalence estimate as seen below.</w:t>
      </w:r>
    </w:p>
    <w:p w:rsidR="008E4FA8" w:rsidRDefault="008E4FA8" w:rsidP="008E4FA8">
      <w:pPr>
        <w:rPr>
          <w:rFonts w:ascii="Arial" w:hAnsi="Arial" w:cs="Arial"/>
        </w:rPr>
      </w:pPr>
    </w:p>
    <w:p w:rsidR="008E4FA8" w:rsidRDefault="008E4FA8" w:rsidP="008E4FA8">
      <w:pPr>
        <w:rPr>
          <w:rFonts w:ascii="Arial" w:hAnsi="Arial" w:cs="Arial"/>
        </w:rPr>
      </w:pPr>
      <w:r>
        <w:rPr>
          <w:rFonts w:ascii="Arial" w:hAnsi="Arial" w:cs="Arial"/>
        </w:rPr>
        <w:t xml:space="preserve"> </w:t>
      </w:r>
    </w:p>
    <w:p w:rsidR="008E4FA8" w:rsidRDefault="008E4FA8" w:rsidP="008E4FA8">
      <w:pPr>
        <w:rPr>
          <w:rFonts w:ascii="Arial" w:hAnsi="Arial" w:cs="Arial"/>
        </w:rPr>
      </w:pPr>
      <w:r>
        <w:rPr>
          <w:rFonts w:ascii="Arial" w:hAnsi="Arial" w:cs="Arial"/>
          <w:noProof/>
        </w:rPr>
        <w:drawing>
          <wp:inline distT="0" distB="0" distL="0" distR="0">
            <wp:extent cx="4941426" cy="33535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xiety-F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41426" cy="3353564"/>
                    </a:xfrm>
                    <a:prstGeom prst="rect">
                      <a:avLst/>
                    </a:prstGeom>
                  </pic:spPr>
                </pic:pic>
              </a:graphicData>
            </a:graphic>
          </wp:inline>
        </w:drawing>
      </w:r>
    </w:p>
    <w:p w:rsidR="008E4FA8" w:rsidRDefault="008E4FA8" w:rsidP="008E4FA8">
      <w:pPr>
        <w:rPr>
          <w:rFonts w:ascii="Arial" w:hAnsi="Arial" w:cs="Arial"/>
        </w:rPr>
      </w:pPr>
      <w:r>
        <w:rPr>
          <w:rFonts w:ascii="Arial" w:hAnsi="Arial" w:cs="Arial"/>
        </w:rPr>
        <w:t xml:space="preserve">Above:  Prevalence estimates for anxiety disorders in 2005 for women in Australasia, with point prevalence data shown.  Notice that estimates based on all data without fixed effects are higher than point prevalence estimates.  </w:t>
      </w:r>
    </w:p>
    <w:p w:rsidR="008E4FA8" w:rsidRDefault="008E4FA8" w:rsidP="008E4FA8">
      <w:pPr>
        <w:rPr>
          <w:rFonts w:ascii="Arial" w:hAnsi="Arial" w:cs="Arial"/>
        </w:rPr>
      </w:pPr>
    </w:p>
    <w:p w:rsidR="008E4FA8" w:rsidRDefault="008E4FA8" w:rsidP="008E4FA8">
      <w:pPr>
        <w:rPr>
          <w:rFonts w:ascii="Arial" w:hAnsi="Arial" w:cs="Arial"/>
        </w:rPr>
      </w:pPr>
    </w:p>
    <w:p w:rsidR="008E4FA8" w:rsidRDefault="008E4FA8" w:rsidP="008E4FA8">
      <w:pPr>
        <w:rPr>
          <w:rFonts w:ascii="Arial" w:hAnsi="Arial" w:cs="Arial"/>
        </w:rPr>
      </w:pPr>
    </w:p>
    <w:p w:rsidR="008E4FA8" w:rsidRDefault="008E4FA8" w:rsidP="008E4FA8">
      <w:pPr>
        <w:rPr>
          <w:rFonts w:ascii="Arial" w:hAnsi="Arial" w:cs="Arial"/>
        </w:rPr>
      </w:pPr>
    </w:p>
    <w:p w:rsidR="008E4FA8" w:rsidRPr="009440A7" w:rsidRDefault="008E4FA8" w:rsidP="008E4FA8">
      <w:pPr>
        <w:rPr>
          <w:rFonts w:ascii="Arial" w:hAnsi="Arial" w:cs="Arial"/>
        </w:rPr>
      </w:pPr>
      <w:r>
        <w:rPr>
          <w:rFonts w:ascii="Arial" w:eastAsia="Times New Roman" w:hAnsi="Arial" w:cs="Arial"/>
          <w:color w:val="000000"/>
        </w:rPr>
        <w:t xml:space="preserve">[1] </w:t>
      </w:r>
      <w:r w:rsidRPr="009440A7">
        <w:rPr>
          <w:rFonts w:ascii="Arial" w:eastAsia="Times New Roman" w:hAnsi="Arial" w:cs="Arial"/>
          <w:color w:val="000000"/>
        </w:rPr>
        <w:t xml:space="preserve">American Psychiatric Association.  </w:t>
      </w:r>
      <w:r>
        <w:rPr>
          <w:rFonts w:ascii="Arial" w:eastAsia="Times New Roman" w:hAnsi="Arial" w:cs="Arial"/>
          <w:color w:val="000000"/>
        </w:rPr>
        <w:t>2000</w:t>
      </w:r>
      <w:r w:rsidRPr="009440A7">
        <w:rPr>
          <w:rFonts w:ascii="Arial" w:eastAsia="Times New Roman" w:hAnsi="Arial" w:cs="Arial"/>
          <w:color w:val="000000"/>
        </w:rPr>
        <w:t xml:space="preserve">.  “Criteria for Substance Dependence”.  </w:t>
      </w:r>
      <w:proofErr w:type="gramStart"/>
      <w:r w:rsidRPr="009440A7">
        <w:rPr>
          <w:rFonts w:ascii="Arial" w:eastAsia="Times New Roman" w:hAnsi="Arial" w:cs="Arial"/>
          <w:i/>
          <w:color w:val="000000"/>
        </w:rPr>
        <w:t>Diagnostic and Statistical Manual of Mental Disorders, 4th Ed</w:t>
      </w:r>
      <w:r>
        <w:rPr>
          <w:rFonts w:ascii="Arial" w:eastAsia="Times New Roman" w:hAnsi="Arial" w:cs="Arial"/>
          <w:i/>
          <w:color w:val="000000"/>
        </w:rPr>
        <w:t xml:space="preserve"> Text Revision</w:t>
      </w:r>
      <w:r w:rsidRPr="009440A7">
        <w:rPr>
          <w:rFonts w:ascii="Arial" w:eastAsia="Times New Roman" w:hAnsi="Arial" w:cs="Arial"/>
          <w:color w:val="000000"/>
        </w:rPr>
        <w:t>.</w:t>
      </w:r>
      <w:proofErr w:type="gramEnd"/>
      <w:r w:rsidRPr="009440A7">
        <w:rPr>
          <w:rFonts w:ascii="Arial" w:eastAsia="Times New Roman" w:hAnsi="Arial" w:cs="Arial"/>
          <w:color w:val="000000"/>
        </w:rPr>
        <w:t xml:space="preserve">  Washington DC: American Psychiatric Association.  </w:t>
      </w:r>
      <w:r w:rsidRPr="009440A7">
        <w:rPr>
          <w:rFonts w:ascii="Arial" w:hAnsi="Arial" w:cs="Arial"/>
        </w:rPr>
        <w:t>p. 429-484.</w:t>
      </w:r>
    </w:p>
    <w:p w:rsidR="00E51C0A" w:rsidRPr="008E4FA8" w:rsidRDefault="00E51C0A">
      <w:pPr>
        <w:rPr>
          <w:rFonts w:ascii="Arial" w:hAnsi="Arial" w:cs="Arial"/>
        </w:rPr>
      </w:pPr>
      <w:r>
        <w:rPr>
          <w:rFonts w:ascii="Arial" w:eastAsia="Times New Roman" w:hAnsi="Arial" w:cs="Arial"/>
          <w:b/>
          <w:bCs/>
          <w:color w:val="000000"/>
          <w:kern w:val="36"/>
          <w:sz w:val="42"/>
          <w:szCs w:val="42"/>
        </w:rPr>
        <w:br w:type="page"/>
      </w:r>
    </w:p>
    <w:p w:rsidR="00E51C0A" w:rsidRPr="00B82C81" w:rsidRDefault="00E51C0A" w:rsidP="00E51C0A">
      <w:pPr>
        <w:shd w:val="clear" w:color="auto" w:fill="FFFFFF"/>
        <w:spacing w:line="240" w:lineRule="auto"/>
        <w:textAlignment w:val="baseline"/>
        <w:outlineLvl w:val="0"/>
        <w:rPr>
          <w:rFonts w:ascii="Arial" w:eastAsia="Times New Roman" w:hAnsi="Arial" w:cs="Arial"/>
          <w:b/>
          <w:bCs/>
          <w:color w:val="000000"/>
          <w:kern w:val="36"/>
          <w:sz w:val="42"/>
          <w:szCs w:val="42"/>
        </w:rPr>
      </w:pPr>
      <w:r w:rsidRPr="00B82C81">
        <w:rPr>
          <w:rFonts w:ascii="Arial" w:eastAsia="Times New Roman" w:hAnsi="Arial" w:cs="Arial"/>
          <w:b/>
          <w:bCs/>
          <w:color w:val="000000"/>
          <w:kern w:val="36"/>
          <w:sz w:val="42"/>
          <w:szCs w:val="42"/>
        </w:rPr>
        <w:lastRenderedPageBreak/>
        <w:t>Chronic Kidney Disease (CKD)</w:t>
      </w:r>
    </w:p>
    <w:p w:rsidR="00E51C0A" w:rsidRDefault="00E51C0A" w:rsidP="00E51C0A">
      <w:pPr>
        <w:shd w:val="clear" w:color="auto" w:fill="FFFFFF"/>
        <w:spacing w:line="255" w:lineRule="atLeast"/>
        <w:textAlignment w:val="baseline"/>
        <w:rPr>
          <w:rFonts w:ascii="Arial" w:eastAsia="Times New Roman" w:hAnsi="Arial" w:cs="Arial"/>
          <w:color w:val="000000"/>
          <w:sz w:val="21"/>
          <w:szCs w:val="21"/>
        </w:rPr>
      </w:pP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Chronic Kidney Disease, commonly known as CKD, is the slow and progressive loss of kidney function [1]. There are five stages to the disease, with the final stage being kidney failure (end-stage renal disease--ESRD). The most common causes of CKD are diabetes and high blood pressure [1].  Damage to kidneys is usually permanent, but treatment and life style changes can slow the disease progression [2].</w:t>
      </w:r>
    </w:p>
    <w:p w:rsidR="00E51C0A" w:rsidRPr="006C0646" w:rsidRDefault="00E51C0A" w:rsidP="00E51C0A">
      <w:pPr>
        <w:shd w:val="clear" w:color="auto" w:fill="FFFFFF"/>
        <w:spacing w:line="255" w:lineRule="atLeast"/>
        <w:textAlignment w:val="baseline"/>
        <w:rPr>
          <w:rFonts w:eastAsia="Times New Roman" w:cstheme="minorHAnsi"/>
          <w:color w:val="000000"/>
        </w:rPr>
      </w:pP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Since symptoms develop late in the disease, the progress of CKD is determined by </w:t>
      </w:r>
      <w:r w:rsidRPr="006C0646">
        <w:rPr>
          <w:rFonts w:cstheme="minorHAnsi"/>
          <w:color w:val="000000"/>
          <w:shd w:val="clear" w:color="auto" w:fill="FFFFFF"/>
        </w:rPr>
        <w:t xml:space="preserve">the level of Glomerular filtration rate (GFR), an estimate of the flow of filtered fluid through the </w:t>
      </w:r>
      <w:proofErr w:type="gramStart"/>
      <w:r w:rsidRPr="006C0646">
        <w:rPr>
          <w:rFonts w:cstheme="minorHAnsi"/>
          <w:color w:val="000000"/>
          <w:shd w:val="clear" w:color="auto" w:fill="FFFFFF"/>
        </w:rPr>
        <w:t xml:space="preserve">kidney </w:t>
      </w:r>
      <w:r w:rsidRPr="006C0646">
        <w:rPr>
          <w:rFonts w:eastAsia="Times New Roman" w:cstheme="minorHAnsi"/>
          <w:color w:val="000000"/>
        </w:rPr>
        <w:t xml:space="preserve"> [</w:t>
      </w:r>
      <w:proofErr w:type="gramEnd"/>
      <w:r w:rsidRPr="006C0646">
        <w:rPr>
          <w:rFonts w:eastAsia="Times New Roman" w:cstheme="minorHAnsi"/>
          <w:color w:val="000000"/>
        </w:rPr>
        <w:t>2, 3]</w:t>
      </w:r>
      <w:r w:rsidRPr="006C0646">
        <w:rPr>
          <w:rFonts w:cstheme="minorHAnsi"/>
          <w:color w:val="000000"/>
          <w:shd w:val="clear" w:color="auto" w:fill="FFFFFF"/>
        </w:rPr>
        <w:t xml:space="preserve">. Patients with Stage 1 CKD have GFR levels above 90 mL/min/1.73 m$^2$.  At this stage, kidney damage has already begun even though GFR remains at normal levels.   Stage 2 CKD is defined as GFR between 60 and 90 mL/min/1.73 m$^2$.  At Stage 3 CKD, a few symptoms appear with laboratory abnormalities in other organ systems as the GFR decreases to levels between </w:t>
      </w:r>
      <w:r w:rsidRPr="006C0646">
        <w:rPr>
          <w:rFonts w:eastAsia="Times New Roman" w:cstheme="minorHAnsi"/>
          <w:color w:val="000000"/>
        </w:rPr>
        <w:t>30 and 60 mL/min/1.73 m$^2$.  When the GFR decreases to levels between 15 and 30 mL/min/1.73 m$^2$, Stage 4 CKD patients have mild symptoms and many organ systems display lab abnormalities.  Stage 5 CKD is kidney failure, defined as having GFR levels below 15 mL/min/1.73 m$^2$</w:t>
      </w:r>
      <w:r w:rsidRPr="006C0646">
        <w:rPr>
          <w:rFonts w:cstheme="minorHAnsi"/>
          <w:color w:val="000000"/>
          <w:shd w:val="clear" w:color="auto" w:fill="FFFFFF"/>
        </w:rPr>
        <w:t xml:space="preserve"> </w:t>
      </w:r>
      <w:r w:rsidRPr="006C0646">
        <w:rPr>
          <w:rFonts w:eastAsia="Times New Roman" w:cstheme="minorHAnsi"/>
          <w:color w:val="000000"/>
        </w:rPr>
        <w:t>and not on being on renal replacement therapy, such as dialysis [3].</w:t>
      </w:r>
      <w:r w:rsidRPr="006C0646">
        <w:rPr>
          <w:rFonts w:cstheme="minorHAnsi"/>
          <w:color w:val="000000"/>
          <w:shd w:val="clear" w:color="auto" w:fill="FFFFFF"/>
        </w:rPr>
        <w:t xml:space="preserve">  </w:t>
      </w:r>
      <w:r w:rsidRPr="006C0646">
        <w:rPr>
          <w:rFonts w:eastAsia="Times New Roman" w:cstheme="minorHAnsi"/>
          <w:color w:val="000000"/>
        </w:rPr>
        <w:t xml:space="preserve">At this stage, the kidneys no longer function and the patient needs dialysis or a kidney transplant to live [1].  </w:t>
      </w:r>
    </w:p>
    <w:p w:rsidR="00E51C0A" w:rsidRPr="006C0646" w:rsidRDefault="00E51C0A" w:rsidP="00E51C0A">
      <w:pPr>
        <w:shd w:val="clear" w:color="auto" w:fill="FFFFFF"/>
        <w:spacing w:line="255" w:lineRule="atLeast"/>
        <w:textAlignment w:val="baseline"/>
        <w:rPr>
          <w:rFonts w:eastAsia="Times New Roman" w:cstheme="minorHAnsi"/>
          <w:color w:val="000000"/>
        </w:rPr>
      </w:pPr>
    </w:p>
    <w:p w:rsidR="00E51C0A" w:rsidRPr="006C0646" w:rsidRDefault="00E51C0A" w:rsidP="00E51C0A">
      <w:pPr>
        <w:shd w:val="clear" w:color="auto" w:fill="FFFFFF"/>
        <w:spacing w:line="255" w:lineRule="atLeast"/>
        <w:textAlignment w:val="baseline"/>
        <w:rPr>
          <w:rFonts w:eastAsia="Times New Roman" w:cstheme="minorHAnsi"/>
          <w:color w:val="000000"/>
        </w:rPr>
      </w:pPr>
      <w:r>
        <w:rPr>
          <w:rFonts w:eastAsia="Times New Roman" w:cstheme="minorHAnsi"/>
          <w:color w:val="000000"/>
        </w:rPr>
        <w:t>This example</w:t>
      </w:r>
      <w:r w:rsidRPr="006C0646">
        <w:rPr>
          <w:rFonts w:eastAsia="Times New Roman" w:cstheme="minorHAnsi"/>
          <w:color w:val="000000"/>
        </w:rPr>
        <w:t xml:space="preserve"> focus</w:t>
      </w:r>
      <w:r>
        <w:rPr>
          <w:rFonts w:eastAsia="Times New Roman" w:cstheme="minorHAnsi"/>
          <w:color w:val="000000"/>
        </w:rPr>
        <w:t>es</w:t>
      </w:r>
      <w:r w:rsidRPr="006C0646">
        <w:rPr>
          <w:rFonts w:eastAsia="Times New Roman" w:cstheme="minorHAnsi"/>
          <w:color w:val="000000"/>
        </w:rPr>
        <w:t xml:space="preserve"> on ESRD dialysis patients because it has </w:t>
      </w:r>
      <w:r w:rsidRPr="006C0646">
        <w:rPr>
          <w:rFonts w:eastAsia="Times New Roman" w:cstheme="minorHAnsi"/>
        </w:rPr>
        <w:t xml:space="preserve">four </w:t>
      </w:r>
      <w:r w:rsidRPr="006C0646">
        <w:rPr>
          <w:rFonts w:eastAsia="Times New Roman" w:cstheme="minorHAnsi"/>
          <w:color w:val="000000"/>
        </w:rPr>
        <w:t>different types of data (prevalence, incidence, remission and with-condition mortality).  “For analysis, 5315 data points from 129 studies/registry reports were included, as well as 349 data points from the Genitourinary Expert Group for country-years with a known lack of dialysis or transplantation with no other data available, for a total of 5664 data points representing 161 countries in all 21 regions. Transplantation incidence among the prevalent dialysis population was used as a proxy for remission.” [4</w:t>
      </w:r>
      <w:proofErr w:type="gramStart"/>
      <w:r w:rsidRPr="006C0646">
        <w:rPr>
          <w:rFonts w:eastAsia="Times New Roman" w:cstheme="minorHAnsi"/>
          <w:color w:val="000000"/>
        </w:rPr>
        <w:t>]  The</w:t>
      </w:r>
      <w:proofErr w:type="gramEnd"/>
      <w:r w:rsidRPr="006C0646">
        <w:rPr>
          <w:rFonts w:eastAsia="Times New Roman" w:cstheme="minorHAnsi"/>
          <w:color w:val="000000"/>
        </w:rPr>
        <w:t xml:space="preserve"> model combines hemodialysis and peritoneal dialysis for analysis.  Data without measures of uncertainty (effective sample size, standard error or 95% confidence intervals) and duplicated data from different sources are excluded from analysis.</w:t>
      </w:r>
    </w:p>
    <w:p w:rsidR="00E51C0A" w:rsidRPr="006C0646" w:rsidRDefault="00E51C0A" w:rsidP="00E51C0A">
      <w:pPr>
        <w:shd w:val="clear" w:color="auto" w:fill="FFFFFF"/>
        <w:spacing w:line="255" w:lineRule="atLeast"/>
        <w:textAlignment w:val="baseline"/>
        <w:rPr>
          <w:rFonts w:eastAsia="Times New Roman" w:cstheme="minorHAnsi"/>
          <w:color w:val="000000"/>
        </w:rPr>
      </w:pP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\begin{table}[h]</w:t>
      </w: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        \begin{center}</w:t>
      </w: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        \</w:t>
      </w:r>
      <w:proofErr w:type="gramStart"/>
      <w:r w:rsidRPr="006C0646">
        <w:rPr>
          <w:rFonts w:eastAsia="Times New Roman" w:cstheme="minorHAnsi"/>
          <w:color w:val="000000"/>
        </w:rPr>
        <w:t>caption{</w:t>
      </w:r>
      <w:proofErr w:type="gramEnd"/>
      <w:r w:rsidRPr="006C0646">
        <w:rPr>
          <w:rFonts w:eastAsia="Times New Roman" w:cstheme="minorHAnsi"/>
          <w:color w:val="000000"/>
        </w:rPr>
        <w:t xml:space="preserve"> Frequency of dialysis morbidity data types by region used in </w:t>
      </w:r>
      <w:r>
        <w:rPr>
          <w:rFonts w:eastAsia="Times New Roman" w:cstheme="minorHAnsi"/>
          <w:color w:val="000000"/>
        </w:rPr>
        <w:t>e</w:t>
      </w:r>
      <w:r w:rsidRPr="006C0646">
        <w:rPr>
          <w:rFonts w:eastAsia="Times New Roman" w:cstheme="minorHAnsi"/>
          <w:color w:val="000000"/>
        </w:rPr>
        <w:t>stimation }</w:t>
      </w: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        \label{</w:t>
      </w:r>
      <w:proofErr w:type="spellStart"/>
      <w:r w:rsidRPr="006C0646">
        <w:rPr>
          <w:rFonts w:eastAsia="Times New Roman" w:cstheme="minorHAnsi"/>
          <w:color w:val="000000"/>
        </w:rPr>
        <w:t>tab:CKD_data</w:t>
      </w:r>
      <w:proofErr w:type="spellEnd"/>
      <w:r w:rsidRPr="006C0646">
        <w:rPr>
          <w:rFonts w:eastAsia="Times New Roman" w:cstheme="minorHAnsi"/>
          <w:color w:val="000000"/>
        </w:rPr>
        <w:t>}</w:t>
      </w: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        \begin{tabular}{|</w:t>
      </w:r>
      <w:proofErr w:type="spellStart"/>
      <w:r w:rsidRPr="006C0646">
        <w:rPr>
          <w:rFonts w:eastAsia="Times New Roman" w:cstheme="minorHAnsi"/>
          <w:color w:val="000000"/>
        </w:rPr>
        <w:t>l|c</w:t>
      </w:r>
      <w:proofErr w:type="spellEnd"/>
      <w:r w:rsidRPr="006C0646">
        <w:rPr>
          <w:rFonts w:eastAsia="Times New Roman" w:cstheme="minorHAnsi"/>
          <w:color w:val="000000"/>
        </w:rPr>
        <w:t>|}</w:t>
      </w: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            \</w:t>
      </w:r>
      <w:proofErr w:type="spellStart"/>
      <w:r w:rsidRPr="006C0646">
        <w:rPr>
          <w:rFonts w:eastAsia="Times New Roman" w:cstheme="minorHAnsi"/>
          <w:color w:val="000000"/>
        </w:rPr>
        <w:t>hline</w:t>
      </w:r>
      <w:proofErr w:type="spellEnd"/>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                Region &amp; Prevalence &amp; Incidence &amp; Remission &amp; Mortality &amp; Total \\</w:t>
      </w: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            \</w:t>
      </w:r>
      <w:proofErr w:type="spellStart"/>
      <w:r w:rsidRPr="006C0646">
        <w:rPr>
          <w:rFonts w:eastAsia="Times New Roman" w:cstheme="minorHAnsi"/>
          <w:color w:val="000000"/>
        </w:rPr>
        <w:t>hline</w:t>
      </w:r>
      <w:proofErr w:type="spellEnd"/>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North America, High Income &amp; 277 &amp; 554 &amp; 241 &amp; 240 &amp; 1312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Europe, Western &amp; 362 &amp; 694 &amp; 65 &amp; 10 &amp; 1131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Australasia &amp; 332 &amp; 403 &amp; 144 &amp; 219 &amp; 1098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Asia Pacific, High Income &amp; 161 &amp; 168 &amp; 16 &amp; 26 &amp; 371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Asia, Southeast &amp; 138 &amp; 131 &amp; 14 &amp; 0 &amp; 283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Latin America, Southern &amp; 112 &amp; 113 &amp; 20 &amp; 0 &amp; 245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Asia, East &amp; 107 &amp; 105 &amp; 7 &amp; 0 &amp; 219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Europe, Central &amp; 102 &amp; 86 &amp; 18 &amp; 10 &amp; 216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North Africa/Middle East &amp; 76 &amp; 55 &amp; 17 &amp; 2 &amp; 150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Europe, Eastern &amp; 53 &amp; 53 &amp; 13 &amp; 0 &amp; 119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lastRenderedPageBreak/>
        <w:t>Sub-Saharan Africa, West &amp; 21 &amp; 18 &amp; 51 &amp; 0 &amp; 90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 xml:space="preserve">Asia, </w:t>
      </w:r>
      <w:proofErr w:type="gramStart"/>
      <w:r w:rsidRPr="006C0646">
        <w:rPr>
          <w:rFonts w:eastAsia="Times New Roman" w:cstheme="minorHAnsi"/>
          <w:color w:val="000000"/>
        </w:rPr>
        <w:t>South  &amp;</w:t>
      </w:r>
      <w:proofErr w:type="gramEnd"/>
      <w:r w:rsidRPr="006C0646">
        <w:rPr>
          <w:rFonts w:eastAsia="Times New Roman" w:cstheme="minorHAnsi"/>
          <w:color w:val="000000"/>
        </w:rPr>
        <w:t xml:space="preserve"> 35 &amp; 29 &amp; 8 &amp; 0 &amp; 72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Latin America, Tropical &amp; 42 &amp; 10 &amp; 6 &amp; 6 &amp; 64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Sub-Saharan Africa, East &amp; 12 &amp; 9 &amp; 39 &amp; 0 &amp; 60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Latin America, Central &amp; 24 &amp; 21 &amp; 12 &amp; 1 &amp; 58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Caribbean &amp; 15 &amp; 9 &amp; 33 &amp; 0 &amp; 57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Oceania &amp; 13 &amp; 13 &amp; 18 &amp; 0 &amp; 44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Sub-Saharan Africa, Central &amp; 9 &amp; 9 &amp; 18 &amp; 0 &amp; 36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Sub-Saharan Africa, Southern &amp; 6 &amp; 2 &amp; 15 &amp; 0 &amp; 23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Asia, Central &amp; 2 &amp; 1 &amp; 6 &amp; 0 &amp; 9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Latin America, Andean &amp; 5 &amp; 2 &amp; 0 &amp; 0 &amp; 7 \\</w:t>
      </w:r>
    </w:p>
    <w:p w:rsidR="00E51C0A" w:rsidRPr="006C0646" w:rsidRDefault="00E51C0A" w:rsidP="00E51C0A">
      <w:pPr>
        <w:shd w:val="clear" w:color="auto" w:fill="FFFFFF"/>
        <w:spacing w:line="255" w:lineRule="atLeast"/>
        <w:ind w:left="1440"/>
        <w:textAlignment w:val="baseline"/>
        <w:rPr>
          <w:rFonts w:eastAsia="Times New Roman" w:cstheme="minorHAnsi"/>
          <w:color w:val="000000"/>
        </w:rPr>
      </w:pPr>
      <w:r w:rsidRPr="006C0646">
        <w:rPr>
          <w:rFonts w:eastAsia="Times New Roman" w:cstheme="minorHAnsi"/>
          <w:color w:val="000000"/>
        </w:rPr>
        <w:t xml:space="preserve">Total &amp; 1904 &amp; 2485 &amp; 761 &amp; 514 &amp; 5664 \\            </w:t>
      </w:r>
    </w:p>
    <w:p w:rsidR="00E51C0A" w:rsidRPr="006C0646" w:rsidRDefault="00E51C0A" w:rsidP="00E51C0A">
      <w:pPr>
        <w:shd w:val="clear" w:color="auto" w:fill="FFFFFF"/>
        <w:spacing w:line="255" w:lineRule="atLeast"/>
        <w:ind w:firstLine="720"/>
        <w:textAlignment w:val="baseline"/>
        <w:rPr>
          <w:rFonts w:eastAsia="Times New Roman" w:cstheme="minorHAnsi"/>
          <w:color w:val="000000"/>
        </w:rPr>
      </w:pPr>
      <w:r w:rsidRPr="006C0646">
        <w:rPr>
          <w:rFonts w:eastAsia="Times New Roman" w:cstheme="minorHAnsi"/>
          <w:color w:val="000000"/>
        </w:rPr>
        <w:t>\</w:t>
      </w:r>
      <w:proofErr w:type="spellStart"/>
      <w:r w:rsidRPr="006C0646">
        <w:rPr>
          <w:rFonts w:eastAsia="Times New Roman" w:cstheme="minorHAnsi"/>
          <w:color w:val="000000"/>
        </w:rPr>
        <w:t>hline</w:t>
      </w:r>
      <w:proofErr w:type="spellEnd"/>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        \end{tabular}</w:t>
      </w: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        \end{center}</w:t>
      </w:r>
    </w:p>
    <w:p w:rsidR="00E51C0A" w:rsidRPr="006C0646" w:rsidRDefault="00E51C0A" w:rsidP="00E51C0A">
      <w:pPr>
        <w:shd w:val="clear" w:color="auto" w:fill="FFFFFF"/>
        <w:spacing w:line="255" w:lineRule="atLeast"/>
        <w:textAlignment w:val="baseline"/>
        <w:rPr>
          <w:rFonts w:eastAsia="Times New Roman" w:cstheme="minorHAnsi"/>
          <w:color w:val="000000"/>
        </w:rPr>
      </w:pPr>
      <w:r w:rsidRPr="006C0646">
        <w:rPr>
          <w:rFonts w:eastAsia="Times New Roman" w:cstheme="minorHAnsi"/>
          <w:color w:val="000000"/>
        </w:rPr>
        <w:t xml:space="preserve">    \end{table}</w:t>
      </w:r>
    </w:p>
    <w:p w:rsidR="00E51C0A" w:rsidRDefault="00E51C0A" w:rsidP="00E51C0A"/>
    <w:p w:rsidR="00E51C0A" w:rsidRDefault="00E51C0A" w:rsidP="00E51C0A">
      <w:r>
        <w:rPr>
          <w:noProof/>
        </w:rPr>
        <w:drawing>
          <wp:inline distT="0" distB="0" distL="0" distR="0">
            <wp:extent cx="5865962" cy="4572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D_dat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65962" cy="4572000"/>
                    </a:xfrm>
                    <a:prstGeom prst="rect">
                      <a:avLst/>
                    </a:prstGeom>
                  </pic:spPr>
                </pic:pic>
              </a:graphicData>
            </a:graphic>
          </wp:inline>
        </w:drawing>
      </w:r>
    </w:p>
    <w:p w:rsidR="00E51C0A" w:rsidRDefault="00E51C0A" w:rsidP="00E51C0A">
      <w:r>
        <w:t xml:space="preserve">Above: Data for 2005 Australasia </w:t>
      </w:r>
      <w:r w:rsidRPr="006C0646">
        <w:rPr>
          <w:rFonts w:eastAsia="Times New Roman" w:cstheme="minorHAnsi"/>
          <w:color w:val="000000"/>
        </w:rPr>
        <w:t xml:space="preserve">ESRD dialysis has </w:t>
      </w:r>
      <w:r>
        <w:rPr>
          <w:rFonts w:eastAsia="Times New Roman" w:cstheme="minorHAnsi"/>
          <w:color w:val="000000"/>
        </w:rPr>
        <w:t>four data types—p</w:t>
      </w:r>
      <w:r w:rsidRPr="006C0646">
        <w:rPr>
          <w:rFonts w:eastAsia="Times New Roman" w:cstheme="minorHAnsi"/>
          <w:color w:val="000000"/>
        </w:rPr>
        <w:t>revalence, incidence, remission and with-condition mortality</w:t>
      </w:r>
      <w:r>
        <w:rPr>
          <w:rFonts w:eastAsia="Times New Roman" w:cstheme="minorHAnsi"/>
          <w:color w:val="000000"/>
        </w:rPr>
        <w:t xml:space="preserve">.  </w:t>
      </w:r>
      <w:r w:rsidRPr="006C0646">
        <w:rPr>
          <w:rFonts w:eastAsia="Times New Roman" w:cstheme="minorHAnsi"/>
          <w:color w:val="000000"/>
        </w:rPr>
        <w:t xml:space="preserve">The model combines hemodialysis and peritoneal dialysis for analysis.  </w:t>
      </w:r>
      <w:r w:rsidRPr="006C0646">
        <w:rPr>
          <w:rFonts w:eastAsia="Times New Roman" w:cstheme="minorHAnsi"/>
          <w:color w:val="000000"/>
        </w:rPr>
        <w:lastRenderedPageBreak/>
        <w:t>Data without measures of uncertainty (effective sample size, standard error or 95% confidence intervals) and duplicated data from different sources are excluded from analysis.</w:t>
      </w:r>
    </w:p>
    <w:p w:rsidR="00E51C0A" w:rsidRDefault="00E51C0A" w:rsidP="00E51C0A">
      <w:pPr>
        <w:rPr>
          <w:rFonts w:ascii="Arial" w:eastAsia="Times New Roman" w:hAnsi="Arial" w:cs="Arial"/>
          <w:b/>
          <w:bCs/>
          <w:color w:val="000000"/>
          <w:kern w:val="36"/>
          <w:sz w:val="32"/>
          <w:szCs w:val="32"/>
        </w:rPr>
      </w:pPr>
    </w:p>
    <w:p w:rsidR="00E51C0A" w:rsidRPr="00B91476" w:rsidRDefault="00E51C0A" w:rsidP="00E51C0A">
      <w:pPr>
        <w:shd w:val="clear" w:color="auto" w:fill="FFFFFF"/>
        <w:spacing w:line="240" w:lineRule="auto"/>
        <w:textAlignment w:val="baseline"/>
        <w:outlineLvl w:val="0"/>
        <w:rPr>
          <w:rFonts w:ascii="Arial" w:eastAsia="Times New Roman" w:hAnsi="Arial" w:cs="Arial"/>
          <w:b/>
          <w:bCs/>
          <w:color w:val="000000"/>
          <w:kern w:val="36"/>
          <w:sz w:val="32"/>
          <w:szCs w:val="32"/>
        </w:rPr>
      </w:pPr>
      <w:r w:rsidRPr="00B91476">
        <w:rPr>
          <w:rFonts w:ascii="Arial" w:eastAsia="Times New Roman" w:hAnsi="Arial" w:cs="Arial"/>
          <w:b/>
          <w:bCs/>
          <w:color w:val="000000"/>
          <w:kern w:val="36"/>
          <w:sz w:val="32"/>
          <w:szCs w:val="32"/>
        </w:rPr>
        <w:t>C</w:t>
      </w:r>
      <w:r>
        <w:rPr>
          <w:rFonts w:ascii="Arial" w:eastAsia="Times New Roman" w:hAnsi="Arial" w:cs="Arial"/>
          <w:b/>
          <w:bCs/>
          <w:color w:val="000000"/>
          <w:kern w:val="36"/>
          <w:sz w:val="32"/>
          <w:szCs w:val="32"/>
        </w:rPr>
        <w:t>onsistent v. Inconsistent Results</w:t>
      </w:r>
    </w:p>
    <w:p w:rsidR="00E51C0A" w:rsidRDefault="00E51C0A" w:rsidP="00E51C0A"/>
    <w:p w:rsidR="00E51C0A" w:rsidRDefault="00E51C0A" w:rsidP="00E51C0A">
      <w:pPr>
        <w:autoSpaceDE w:val="0"/>
        <w:autoSpaceDN w:val="0"/>
        <w:adjustRightInd w:val="0"/>
        <w:spacing w:line="240" w:lineRule="auto"/>
      </w:pPr>
      <w:r>
        <w:t xml:space="preserve">As discussed in Chapter </w:t>
      </w:r>
      <w:r>
        <w:rPr>
          <w:b/>
        </w:rPr>
        <w:t>1.5</w:t>
      </w:r>
      <w:r>
        <w:t xml:space="preserve">, epidemiologic parameters, such as incidence, prevalence, </w:t>
      </w:r>
      <w:proofErr w:type="gramStart"/>
      <w:r>
        <w:t>remission, and with-condition mortality, are</w:t>
      </w:r>
      <w:proofErr w:type="gramEnd"/>
      <w:r>
        <w:t xml:space="preserve"> related by a logical requirement of internal consistency.  A prevalent case can only exist if there was a past incidence event and the current number of prevalence cases can be determined from past prevalent cases, new incident cases, deaths and remissions.  Modeling the parameters simultaneously produces a best estimate and plausible uncertainty bounds for incidence and prevalence that are internally consistent estimates for a single time, place and sex.</w:t>
      </w:r>
    </w:p>
    <w:p w:rsidR="00E51C0A" w:rsidRDefault="00E51C0A" w:rsidP="00E51C0A">
      <w:pPr>
        <w:autoSpaceDE w:val="0"/>
        <w:autoSpaceDN w:val="0"/>
        <w:adjustRightInd w:val="0"/>
        <w:spacing w:line="240" w:lineRule="auto"/>
      </w:pPr>
    </w:p>
    <w:p w:rsidR="00E51C0A" w:rsidRDefault="00E51C0A" w:rsidP="00E51C0A">
      <w:pPr>
        <w:autoSpaceDE w:val="0"/>
        <w:autoSpaceDN w:val="0"/>
        <w:adjustRightInd w:val="0"/>
        <w:spacing w:line="240" w:lineRule="auto"/>
      </w:pPr>
      <w:r>
        <w:t>The figure below compares the consistent and inconsistent results for Australasian males with dialysis treatment for CKD in 2005.  The consistent model estimates prevalence, incidence, remission and with-condition mortality simultaneously.  The inconsistent model models each parameter individually.</w:t>
      </w:r>
    </w:p>
    <w:p w:rsidR="00E51C0A" w:rsidRDefault="00E51C0A" w:rsidP="00E51C0A">
      <w:pPr>
        <w:autoSpaceDE w:val="0"/>
        <w:autoSpaceDN w:val="0"/>
        <w:adjustRightInd w:val="0"/>
        <w:spacing w:line="240" w:lineRule="auto"/>
      </w:pPr>
    </w:p>
    <w:p w:rsidR="00E51C0A" w:rsidRPr="00B91476" w:rsidRDefault="00E51C0A" w:rsidP="00E51C0A">
      <w:pPr>
        <w:autoSpaceDE w:val="0"/>
        <w:autoSpaceDN w:val="0"/>
        <w:adjustRightInd w:val="0"/>
        <w:spacing w:line="240" w:lineRule="auto"/>
      </w:pPr>
      <w:proofErr w:type="gramStart"/>
      <w:r>
        <w:t>Perhaps more of a discussion of the differences??</w:t>
      </w:r>
      <w:proofErr w:type="gramEnd"/>
    </w:p>
    <w:p w:rsidR="00E51C0A" w:rsidRDefault="00E51C0A" w:rsidP="00E51C0A"/>
    <w:p w:rsidR="00E51C0A" w:rsidRDefault="00E51C0A" w:rsidP="00E51C0A">
      <w:r>
        <w:rPr>
          <w:noProof/>
        </w:rPr>
        <w:drawing>
          <wp:inline distT="0" distB="0" distL="0" distR="0">
            <wp:extent cx="5865962" cy="4572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D_incon_v_c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65962" cy="4572000"/>
                    </a:xfrm>
                    <a:prstGeom prst="rect">
                      <a:avLst/>
                    </a:prstGeom>
                  </pic:spPr>
                </pic:pic>
              </a:graphicData>
            </a:graphic>
          </wp:inline>
        </w:drawing>
      </w:r>
    </w:p>
    <w:p w:rsidR="00E51C0A" w:rsidRDefault="00E51C0A" w:rsidP="00E51C0A">
      <w:pPr>
        <w:autoSpaceDE w:val="0"/>
        <w:autoSpaceDN w:val="0"/>
        <w:adjustRightInd w:val="0"/>
        <w:spacing w:line="240" w:lineRule="auto"/>
      </w:pPr>
      <w:r>
        <w:lastRenderedPageBreak/>
        <w:t>Above: The figure compares the consistent and inconsistent results for Aust</w:t>
      </w:r>
      <w:r w:rsidR="00EE13EC">
        <w:t>r</w:t>
      </w:r>
      <w:r>
        <w:t>alasian males with dialysis treatment for CKD in 2005.  The consistent model estimates prevalence, incidence, remission and with-condition mortality simultaneously.  The inconsistent model models each parameter individually.</w:t>
      </w:r>
    </w:p>
    <w:p w:rsidR="00E51C0A" w:rsidRDefault="00E51C0A" w:rsidP="00E51C0A">
      <w:r>
        <w:t xml:space="preserve">  </w:t>
      </w:r>
    </w:p>
    <w:p w:rsidR="00E51C0A" w:rsidRDefault="00E51C0A" w:rsidP="00E51C0A"/>
    <w:p w:rsidR="00E51C0A" w:rsidRDefault="00E51C0A" w:rsidP="00E51C0A">
      <w:r>
        <w:t xml:space="preserve">[1] National Kidney Foundation.  2012.  “About Chronic Kidney Disease”. </w:t>
      </w:r>
      <w:hyperlink r:id="rId23" w:history="1">
        <w:r>
          <w:rPr>
            <w:rStyle w:val="Hyperlink"/>
          </w:rPr>
          <w:t>http://www.kidney.org/kidneydisease/aboutckd.cfm</w:t>
        </w:r>
      </w:hyperlink>
      <w:r>
        <w:t xml:space="preserve"> Accessed Apr 3 2012.</w:t>
      </w:r>
    </w:p>
    <w:p w:rsidR="00E51C0A" w:rsidRDefault="00E51C0A" w:rsidP="00E51C0A">
      <w:r>
        <w:t xml:space="preserve">[2] American Kidney Fund. 2010. “Chronic Kidney Disease (CKD)”. </w:t>
      </w:r>
      <w:hyperlink r:id="rId24" w:history="1">
        <w:r>
          <w:rPr>
            <w:rStyle w:val="Hyperlink"/>
          </w:rPr>
          <w:t>http://www.kidneyfund.org/kidney-health/kidney-problems/chronic-kidney-disease.html</w:t>
        </w:r>
      </w:hyperlink>
      <w:r>
        <w:t xml:space="preserve"> Accessed Apr 4 2012</w:t>
      </w:r>
    </w:p>
    <w:p w:rsidR="00E51C0A" w:rsidRDefault="00E51C0A" w:rsidP="00E51C0A">
      <w:r>
        <w:t xml:space="preserve">[3] National Kidney Foundation. 2002. “KDOQI Clinical Practice Guidelines for Chronic Kidney Disease: Evaluation, </w:t>
      </w:r>
      <w:proofErr w:type="spellStart"/>
      <w:r>
        <w:t>Clasification</w:t>
      </w:r>
      <w:proofErr w:type="spellEnd"/>
      <w:r>
        <w:t xml:space="preserve">, and Stratification.  </w:t>
      </w:r>
      <w:proofErr w:type="gramStart"/>
      <w:r>
        <w:t>Part 4.</w:t>
      </w:r>
      <w:proofErr w:type="gramEnd"/>
      <w:r>
        <w:t xml:space="preserve"> </w:t>
      </w:r>
      <w:proofErr w:type="gramStart"/>
      <w:r>
        <w:t>Definition and Classification of Stages of Chronic Kidney Disease”.</w:t>
      </w:r>
      <w:proofErr w:type="gramEnd"/>
      <w:r>
        <w:t xml:space="preserve"> </w:t>
      </w:r>
      <w:hyperlink r:id="rId25" w:history="1">
        <w:r>
          <w:rPr>
            <w:rStyle w:val="Hyperlink"/>
          </w:rPr>
          <w:t>http://www.kidney.org/professionals/kdoqi/guidelines_ckd/p4_class_g2.htm</w:t>
        </w:r>
      </w:hyperlink>
      <w:r>
        <w:t xml:space="preserve"> Accessed Apr 3 2012.</w:t>
      </w:r>
    </w:p>
    <w:p w:rsidR="00E51C0A" w:rsidRDefault="00E51C0A" w:rsidP="00E51C0A">
      <w:r>
        <w:t>[4] Wulf, Murray, and Naghavi. 2012.  “2010 GBD Estimation Strategy Report for Chronic Kidney Disease”.</w:t>
      </w:r>
    </w:p>
    <w:p w:rsidR="00E51C0A" w:rsidRDefault="00E51C0A" w:rsidP="00E51C0A"/>
    <w:p w:rsidR="00E51C0A" w:rsidRDefault="00E51C0A">
      <w:r>
        <w:br w:type="page"/>
      </w:r>
    </w:p>
    <w:p w:rsidR="00E51C0A" w:rsidRPr="00544774" w:rsidRDefault="004E5DFC" w:rsidP="00E51C0A">
      <w:pPr>
        <w:shd w:val="clear" w:color="auto" w:fill="FFFFFF"/>
        <w:spacing w:line="240" w:lineRule="auto"/>
        <w:textAlignment w:val="baseline"/>
        <w:outlineLvl w:val="0"/>
        <w:rPr>
          <w:rFonts w:ascii="Arial" w:eastAsia="Times New Roman" w:hAnsi="Arial" w:cs="Arial"/>
          <w:b/>
          <w:bCs/>
          <w:color w:val="000000"/>
          <w:kern w:val="36"/>
          <w:sz w:val="42"/>
          <w:szCs w:val="42"/>
        </w:rPr>
      </w:pPr>
      <w:ins w:id="133" w:author="Vos" w:date="2012-06-24T06:15:00Z">
        <w:r>
          <w:rPr>
            <w:rFonts w:ascii="Arial" w:eastAsia="Times New Roman" w:hAnsi="Arial" w:cs="Arial"/>
            <w:b/>
            <w:bCs/>
            <w:color w:val="000000"/>
            <w:kern w:val="36"/>
            <w:sz w:val="42"/>
            <w:szCs w:val="42"/>
          </w:rPr>
          <w:lastRenderedPageBreak/>
          <w:t xml:space="preserve">Overlapping, heterogeneous age groups: </w:t>
        </w:r>
      </w:ins>
      <w:r w:rsidR="00E51C0A" w:rsidRPr="00544774">
        <w:rPr>
          <w:rFonts w:ascii="Arial" w:eastAsia="Times New Roman" w:hAnsi="Arial" w:cs="Arial"/>
          <w:b/>
          <w:bCs/>
          <w:color w:val="000000"/>
          <w:kern w:val="36"/>
          <w:sz w:val="42"/>
          <w:szCs w:val="42"/>
        </w:rPr>
        <w:t>Atrial Fibrillation</w:t>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p>
    <w:p w:rsidR="00E51C0A" w:rsidRPr="00544774" w:rsidRDefault="00E51C0A" w:rsidP="00E51C0A">
      <w:pPr>
        <w:shd w:val="clear" w:color="auto" w:fill="FFFFFF"/>
        <w:spacing w:line="255" w:lineRule="atLeast"/>
        <w:textAlignment w:val="baseline"/>
        <w:rPr>
          <w:rFonts w:ascii="Arial" w:eastAsia="Times New Roman" w:hAnsi="Arial" w:cs="Arial"/>
          <w:color w:val="000000"/>
        </w:rPr>
      </w:pPr>
      <w:r w:rsidRPr="00544774">
        <w:rPr>
          <w:rFonts w:ascii="Arial" w:eastAsia="Times New Roman" w:hAnsi="Arial" w:cs="Arial"/>
          <w:color w:val="000000"/>
        </w:rPr>
        <w:t xml:space="preserve">As discussed in Chapter </w:t>
      </w:r>
      <w:r w:rsidRPr="00544774">
        <w:rPr>
          <w:rFonts w:ascii="Arial" w:eastAsia="Times New Roman" w:hAnsi="Arial" w:cs="Arial"/>
          <w:b/>
          <w:color w:val="000000"/>
        </w:rPr>
        <w:t>7</w:t>
      </w:r>
      <w:r w:rsidRPr="00544774">
        <w:rPr>
          <w:rFonts w:ascii="Arial" w:eastAsia="Times New Roman" w:hAnsi="Arial" w:cs="Arial"/>
          <w:color w:val="000000"/>
        </w:rPr>
        <w:t>, atrial fibrillation research has no standard set of age groups for study.  Therefore the meta-analysis of data from systematic review on the descriptive epidemiology parameters of atrial fibrillation provides an excellent example of overlapping and heterogeneous age groups.</w:t>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r w:rsidRPr="00544774">
        <w:rPr>
          <w:rFonts w:ascii="Arial" w:eastAsia="Times New Roman" w:hAnsi="Arial" w:cs="Arial"/>
          <w:bCs/>
          <w:color w:val="000000"/>
          <w:kern w:val="36"/>
        </w:rPr>
        <w:t xml:space="preserve">The most common type of cardiac arrhythmia is atrial fibrillation [1, 2].  Chaotic and irregular heart rhythms originating in the atria cause poor blood flow to the body.  Atrial fibrillation episodes may be occasional, only lasting a few minutes or hours, or chronic if the heart rhythm is always abnormal [3].  Symptoms include heart palpitations, lack of energy, dizziness, shortness of breath and chest discomfort, although some cases of atrial fibrillation are symptomless [2].  Atrial fibrillation may occur at any age with increasing risk </w:t>
      </w:r>
      <w:del w:id="134" w:author="Vos" w:date="2012-06-24T06:18:00Z">
        <w:r w:rsidRPr="00544774" w:rsidDel="004E5DFC">
          <w:rPr>
            <w:rFonts w:ascii="Arial" w:eastAsia="Times New Roman" w:hAnsi="Arial" w:cs="Arial"/>
            <w:bCs/>
            <w:color w:val="000000"/>
            <w:kern w:val="36"/>
          </w:rPr>
          <w:delText xml:space="preserve">for </w:delText>
        </w:r>
      </w:del>
      <w:ins w:id="135" w:author="Vos" w:date="2012-06-24T06:18:00Z">
        <w:r w:rsidR="004E5DFC">
          <w:rPr>
            <w:rFonts w:ascii="Arial" w:eastAsia="Times New Roman" w:hAnsi="Arial" w:cs="Arial"/>
            <w:bCs/>
            <w:color w:val="000000"/>
            <w:kern w:val="36"/>
          </w:rPr>
          <w:t>at</w:t>
        </w:r>
        <w:r w:rsidR="004E5DFC" w:rsidRPr="00544774">
          <w:rPr>
            <w:rFonts w:ascii="Arial" w:eastAsia="Times New Roman" w:hAnsi="Arial" w:cs="Arial"/>
            <w:bCs/>
            <w:color w:val="000000"/>
            <w:kern w:val="36"/>
          </w:rPr>
          <w:t xml:space="preserve"> </w:t>
        </w:r>
      </w:ins>
      <w:r w:rsidRPr="00544774">
        <w:rPr>
          <w:rFonts w:ascii="Arial" w:eastAsia="Times New Roman" w:hAnsi="Arial" w:cs="Arial"/>
          <w:bCs/>
          <w:color w:val="000000"/>
          <w:kern w:val="36"/>
        </w:rPr>
        <w:t xml:space="preserve">older ages [4, 1].  It is uncommon in children [4]. </w:t>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p>
    <w:p w:rsidR="00E51C0A" w:rsidRPr="00544774" w:rsidDel="004E5DFC" w:rsidRDefault="00E51C0A" w:rsidP="00E51C0A">
      <w:pPr>
        <w:shd w:val="clear" w:color="auto" w:fill="FFFFFF"/>
        <w:spacing w:line="240" w:lineRule="auto"/>
        <w:textAlignment w:val="baseline"/>
        <w:outlineLvl w:val="0"/>
        <w:rPr>
          <w:del w:id="136" w:author="Vos" w:date="2012-06-24T06:16:00Z"/>
          <w:rFonts w:ascii="Arial" w:eastAsia="Times New Roman" w:hAnsi="Arial" w:cs="Arial"/>
          <w:color w:val="000000"/>
        </w:rPr>
      </w:pPr>
      <w:r w:rsidRPr="00544774">
        <w:rPr>
          <w:rFonts w:ascii="Arial" w:eastAsia="Times New Roman" w:hAnsi="Arial" w:cs="Arial"/>
          <w:bCs/>
          <w:color w:val="000000"/>
          <w:kern w:val="36"/>
        </w:rPr>
        <w:t>For analysis, atrial fibrillation in Western Europe has 200 prevalence</w:t>
      </w:r>
      <w:r>
        <w:rPr>
          <w:rFonts w:ascii="Arial" w:eastAsia="Times New Roman" w:hAnsi="Arial" w:cs="Arial"/>
          <w:bCs/>
          <w:color w:val="000000"/>
          <w:kern w:val="36"/>
        </w:rPr>
        <w:t xml:space="preserve"> data points and </w:t>
      </w:r>
      <w:r w:rsidRPr="00544774">
        <w:rPr>
          <w:rFonts w:ascii="Arial" w:eastAsia="Times New Roman" w:hAnsi="Arial" w:cs="Arial"/>
          <w:bCs/>
          <w:color w:val="000000"/>
          <w:kern w:val="36"/>
        </w:rPr>
        <w:t>29 incidence data points</w:t>
      </w:r>
      <w:r>
        <w:rPr>
          <w:rFonts w:ascii="Arial" w:eastAsia="Times New Roman" w:hAnsi="Arial" w:cs="Arial"/>
          <w:bCs/>
          <w:color w:val="000000"/>
          <w:kern w:val="36"/>
        </w:rPr>
        <w:t xml:space="preserve"> </w:t>
      </w:r>
      <w:r w:rsidRPr="00544774">
        <w:rPr>
          <w:rFonts w:ascii="Arial" w:eastAsia="Times New Roman" w:hAnsi="Arial" w:cs="Arial"/>
          <w:bCs/>
          <w:color w:val="000000"/>
          <w:kern w:val="36"/>
        </w:rPr>
        <w:t xml:space="preserve">[5].  </w:t>
      </w:r>
      <w:del w:id="137" w:author="Vos" w:date="2012-06-24T06:16:00Z">
        <w:r w:rsidRPr="00544774" w:rsidDel="004E5DFC">
          <w:rPr>
            <w:rFonts w:ascii="Arial" w:eastAsia="Times New Roman" w:hAnsi="Arial" w:cs="Arial"/>
            <w:bCs/>
            <w:color w:val="000000"/>
            <w:kern w:val="36"/>
          </w:rPr>
          <w:delText xml:space="preserve">Data without measurements of uncertainty </w:delText>
        </w:r>
        <w:r w:rsidRPr="00544774" w:rsidDel="004E5DFC">
          <w:rPr>
            <w:rFonts w:ascii="Arial" w:eastAsia="Times New Roman" w:hAnsi="Arial" w:cs="Arial"/>
            <w:color w:val="000000"/>
          </w:rPr>
          <w:delText xml:space="preserve">(effective sample size, standard error or 95% confidence intervals) and duplicated data from different sources are excluded from analysis.  </w:delText>
        </w:r>
      </w:del>
    </w:p>
    <w:p w:rsidR="00E51C0A" w:rsidRPr="00544774" w:rsidRDefault="004E5DFC" w:rsidP="00E51C0A">
      <w:pPr>
        <w:shd w:val="clear" w:color="auto" w:fill="FFFFFF"/>
        <w:spacing w:line="240" w:lineRule="auto"/>
        <w:textAlignment w:val="baseline"/>
        <w:outlineLvl w:val="0"/>
        <w:rPr>
          <w:rFonts w:ascii="Arial" w:eastAsia="Times New Roman" w:hAnsi="Arial" w:cs="Arial"/>
          <w:color w:val="000000"/>
        </w:rPr>
      </w:pPr>
      <w:r>
        <w:rPr>
          <w:rStyle w:val="CommentReference"/>
        </w:rPr>
        <w:commentReference w:id="138"/>
      </w:r>
    </w:p>
    <w:p w:rsidR="00E51C0A" w:rsidRPr="00544774" w:rsidRDefault="00E51C0A" w:rsidP="00E51C0A">
      <w:pPr>
        <w:shd w:val="clear" w:color="auto" w:fill="FFFFFF"/>
        <w:spacing w:line="240" w:lineRule="auto"/>
        <w:textAlignment w:val="baseline"/>
        <w:outlineLvl w:val="0"/>
        <w:rPr>
          <w:rFonts w:ascii="Arial" w:eastAsia="Times New Roman" w:hAnsi="Arial" w:cs="Arial"/>
          <w:color w:val="000000"/>
        </w:rPr>
      </w:pPr>
      <w:r w:rsidRPr="00544774">
        <w:rPr>
          <w:rFonts w:ascii="Arial" w:eastAsia="Times New Roman" w:hAnsi="Arial" w:cs="Arial"/>
          <w:color w:val="000000"/>
        </w:rPr>
        <w:t xml:space="preserve">As seen from the data below, atrial fibrillation has heterogeneous and overlapping age groups.  Without access to the </w:t>
      </w:r>
      <w:proofErr w:type="spellStart"/>
      <w:r w:rsidRPr="00544774">
        <w:rPr>
          <w:rFonts w:ascii="Arial" w:eastAsia="Times New Roman" w:hAnsi="Arial" w:cs="Arial"/>
          <w:color w:val="000000"/>
        </w:rPr>
        <w:t>microdata</w:t>
      </w:r>
      <w:proofErr w:type="spellEnd"/>
      <w:r w:rsidRPr="00544774">
        <w:rPr>
          <w:rFonts w:ascii="Arial" w:eastAsia="Times New Roman" w:hAnsi="Arial" w:cs="Arial"/>
          <w:color w:val="000000"/>
        </w:rPr>
        <w:t xml:space="preserve"> needed to recreate homogeneous age groups, an alternate approach must be used.  As a solution to the </w:t>
      </w:r>
      <w:r w:rsidRPr="00544774">
        <w:rPr>
          <w:rFonts w:ascii="Arial" w:eastAsia="Times New Roman" w:hAnsi="Arial" w:cs="Arial"/>
          <w:bCs/>
          <w:color w:val="000000"/>
          <w:kern w:val="36"/>
        </w:rPr>
        <w:t xml:space="preserve">heterogeneous age groups, </w:t>
      </w:r>
      <w:r w:rsidRPr="00544774">
        <w:rPr>
          <w:rFonts w:ascii="Arial" w:eastAsia="Times New Roman" w:hAnsi="Arial" w:cs="Arial"/>
          <w:bCs/>
          <w:i/>
          <w:color w:val="000000"/>
          <w:kern w:val="36"/>
        </w:rPr>
        <w:t>a</w:t>
      </w:r>
      <w:r w:rsidRPr="00544774">
        <w:rPr>
          <w:rFonts w:ascii="Arial" w:eastAsia="Times New Roman" w:hAnsi="Arial" w:cs="Arial"/>
          <w:i/>
          <w:color w:val="000000"/>
        </w:rPr>
        <w:t>ge-standardizing</w:t>
      </w:r>
      <w:r w:rsidRPr="00544774">
        <w:rPr>
          <w:rFonts w:ascii="Arial" w:eastAsia="Times New Roman" w:hAnsi="Arial" w:cs="Arial"/>
          <w:color w:val="000000"/>
        </w:rPr>
        <w:t xml:space="preserve"> adds age-weights to the age-specific rate according to population structure.  The age-standardizing model uses a common age pattern for all studies so that the age-weights are the same for all age groups.  </w:t>
      </w:r>
      <w:r w:rsidRPr="00544774">
        <w:rPr>
          <w:rFonts w:ascii="Arial" w:eastAsia="Times New Roman" w:hAnsi="Arial" w:cs="Arial"/>
          <w:bCs/>
          <w:color w:val="000000"/>
          <w:kern w:val="36"/>
        </w:rPr>
        <w:t xml:space="preserve">Please refer to Chapter </w:t>
      </w:r>
      <w:r w:rsidRPr="00544774">
        <w:rPr>
          <w:rFonts w:ascii="Arial" w:eastAsia="Times New Roman" w:hAnsi="Arial" w:cs="Arial"/>
          <w:b/>
          <w:bCs/>
          <w:color w:val="000000"/>
          <w:kern w:val="36"/>
        </w:rPr>
        <w:t>7.5-6</w:t>
      </w:r>
      <w:r w:rsidRPr="00544774">
        <w:rPr>
          <w:rFonts w:ascii="Arial" w:eastAsia="Times New Roman" w:hAnsi="Arial" w:cs="Arial"/>
          <w:bCs/>
          <w:color w:val="000000"/>
          <w:kern w:val="36"/>
        </w:rPr>
        <w:t xml:space="preserve"> for more details.</w:t>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r w:rsidRPr="00544774">
        <w:rPr>
          <w:rFonts w:ascii="Arial" w:eastAsia="Times New Roman" w:hAnsi="Arial" w:cs="Arial"/>
          <w:bCs/>
          <w:noProof/>
          <w:color w:val="000000"/>
          <w:kern w:val="36"/>
        </w:rPr>
        <w:drawing>
          <wp:inline distT="0" distB="0" distL="0" distR="0">
            <wp:extent cx="5943600" cy="236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_dat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366600"/>
                    </a:xfrm>
                    <a:prstGeom prst="rect">
                      <a:avLst/>
                    </a:prstGeom>
                  </pic:spPr>
                </pic:pic>
              </a:graphicData>
            </a:graphic>
          </wp:inline>
        </w:drawing>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r w:rsidRPr="00544774">
        <w:rPr>
          <w:rFonts w:ascii="Arial" w:eastAsia="Times New Roman" w:hAnsi="Arial" w:cs="Arial"/>
          <w:bCs/>
          <w:color w:val="000000"/>
          <w:kern w:val="36"/>
        </w:rPr>
        <w:t>Above: Data for Western Europe males with atrial fibrillation is an excellent example of heterogeneous and overlapping age groups.</w:t>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r w:rsidRPr="00544774">
        <w:rPr>
          <w:rFonts w:ascii="Arial" w:eastAsia="Times New Roman" w:hAnsi="Arial" w:cs="Arial"/>
          <w:bCs/>
          <w:noProof/>
          <w:color w:val="000000"/>
          <w:kern w:val="36"/>
        </w:rPr>
        <w:lastRenderedPageBreak/>
        <w:drawing>
          <wp:inline distT="0" distB="0" distL="0" distR="0">
            <wp:extent cx="5943600" cy="229558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_bes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295582"/>
                    </a:xfrm>
                    <a:prstGeom prst="rect">
                      <a:avLst/>
                    </a:prstGeom>
                  </pic:spPr>
                </pic:pic>
              </a:graphicData>
            </a:graphic>
          </wp:inline>
        </w:drawing>
      </w:r>
    </w:p>
    <w:p w:rsidR="00E51C0A" w:rsidRPr="00544774" w:rsidDel="004E5DFC" w:rsidRDefault="00E51C0A" w:rsidP="00E51C0A">
      <w:pPr>
        <w:shd w:val="clear" w:color="auto" w:fill="FFFFFF"/>
        <w:spacing w:line="240" w:lineRule="auto"/>
        <w:textAlignment w:val="baseline"/>
        <w:outlineLvl w:val="0"/>
        <w:rPr>
          <w:del w:id="139" w:author="Vos" w:date="2012-06-24T06:19:00Z"/>
          <w:rFonts w:ascii="Arial" w:eastAsia="Times New Roman" w:hAnsi="Arial" w:cs="Arial"/>
          <w:bCs/>
          <w:color w:val="000000"/>
          <w:kern w:val="36"/>
        </w:rPr>
      </w:pPr>
      <w:r w:rsidRPr="00544774">
        <w:rPr>
          <w:rFonts w:ascii="Arial" w:eastAsia="Times New Roman" w:hAnsi="Arial" w:cs="Arial"/>
          <w:bCs/>
          <w:color w:val="000000"/>
          <w:kern w:val="36"/>
        </w:rPr>
        <w:t xml:space="preserve">Above: </w:t>
      </w:r>
      <w:del w:id="140" w:author="Vos" w:date="2012-06-24T06:18:00Z">
        <w:r w:rsidRPr="00544774" w:rsidDel="004E5DFC">
          <w:rPr>
            <w:rFonts w:ascii="Arial" w:eastAsia="Times New Roman" w:hAnsi="Arial" w:cs="Arial"/>
            <w:bCs/>
            <w:color w:val="000000"/>
            <w:kern w:val="36"/>
          </w:rPr>
          <w:delText xml:space="preserve">Estimation </w:delText>
        </w:r>
      </w:del>
      <w:ins w:id="141" w:author="Vos" w:date="2012-06-24T06:18:00Z">
        <w:r w:rsidR="004E5DFC" w:rsidRPr="00544774">
          <w:rPr>
            <w:rFonts w:ascii="Arial" w:eastAsia="Times New Roman" w:hAnsi="Arial" w:cs="Arial"/>
            <w:bCs/>
            <w:color w:val="000000"/>
            <w:kern w:val="36"/>
          </w:rPr>
          <w:t>Estimat</w:t>
        </w:r>
        <w:r w:rsidR="004E5DFC">
          <w:rPr>
            <w:rFonts w:ascii="Arial" w:eastAsia="Times New Roman" w:hAnsi="Arial" w:cs="Arial"/>
            <w:bCs/>
            <w:color w:val="000000"/>
            <w:kern w:val="36"/>
          </w:rPr>
          <w:t>es of</w:t>
        </w:r>
      </w:ins>
      <w:del w:id="142" w:author="Vos" w:date="2012-06-24T06:18:00Z">
        <w:r w:rsidRPr="00544774" w:rsidDel="004E5DFC">
          <w:rPr>
            <w:rFonts w:ascii="Arial" w:eastAsia="Times New Roman" w:hAnsi="Arial" w:cs="Arial"/>
            <w:bCs/>
            <w:color w:val="000000"/>
            <w:kern w:val="36"/>
          </w:rPr>
          <w:delText>for</w:delText>
        </w:r>
      </w:del>
      <w:r w:rsidRPr="00544774">
        <w:rPr>
          <w:rFonts w:ascii="Arial" w:eastAsia="Times New Roman" w:hAnsi="Arial" w:cs="Arial"/>
          <w:bCs/>
          <w:color w:val="000000"/>
          <w:kern w:val="36"/>
        </w:rPr>
        <w:t xml:space="preserve"> prevalence and incidence </w:t>
      </w:r>
      <w:ins w:id="143" w:author="Vos" w:date="2012-06-24T06:19:00Z">
        <w:r w:rsidR="004E5DFC">
          <w:rPr>
            <w:rFonts w:ascii="Arial" w:eastAsia="Times New Roman" w:hAnsi="Arial" w:cs="Arial"/>
            <w:bCs/>
            <w:color w:val="000000"/>
            <w:kern w:val="36"/>
          </w:rPr>
          <w:t xml:space="preserve">of </w:t>
        </w:r>
        <w:r w:rsidR="004E5DFC" w:rsidRPr="00544774">
          <w:rPr>
            <w:rFonts w:ascii="Arial" w:eastAsia="Times New Roman" w:hAnsi="Arial" w:cs="Arial"/>
            <w:bCs/>
            <w:color w:val="000000"/>
            <w:kern w:val="36"/>
          </w:rPr>
          <w:t xml:space="preserve">atrial fibrillation </w:t>
        </w:r>
      </w:ins>
      <w:del w:id="144" w:author="Vos" w:date="2012-06-24T06:19:00Z">
        <w:r w:rsidRPr="00544774" w:rsidDel="004E5DFC">
          <w:rPr>
            <w:rFonts w:ascii="Arial" w:eastAsia="Times New Roman" w:hAnsi="Arial" w:cs="Arial"/>
            <w:bCs/>
            <w:color w:val="000000"/>
            <w:kern w:val="36"/>
          </w:rPr>
          <w:delText xml:space="preserve">for </w:delText>
        </w:r>
      </w:del>
      <w:ins w:id="145" w:author="Vos" w:date="2012-06-24T06:19:00Z">
        <w:r w:rsidR="004E5DFC">
          <w:rPr>
            <w:rFonts w:ascii="Arial" w:eastAsia="Times New Roman" w:hAnsi="Arial" w:cs="Arial"/>
            <w:bCs/>
            <w:color w:val="000000"/>
            <w:kern w:val="36"/>
          </w:rPr>
          <w:t>in</w:t>
        </w:r>
        <w:r w:rsidR="004E5DFC" w:rsidRPr="00544774">
          <w:rPr>
            <w:rFonts w:ascii="Arial" w:eastAsia="Times New Roman" w:hAnsi="Arial" w:cs="Arial"/>
            <w:bCs/>
            <w:color w:val="000000"/>
            <w:kern w:val="36"/>
          </w:rPr>
          <w:t xml:space="preserve"> males </w:t>
        </w:r>
        <w:r w:rsidR="004E5DFC">
          <w:rPr>
            <w:rFonts w:ascii="Arial" w:eastAsia="Times New Roman" w:hAnsi="Arial" w:cs="Arial"/>
            <w:bCs/>
            <w:color w:val="000000"/>
            <w:kern w:val="36"/>
          </w:rPr>
          <w:t xml:space="preserve">in </w:t>
        </w:r>
      </w:ins>
      <w:r w:rsidRPr="00544774">
        <w:rPr>
          <w:rFonts w:ascii="Arial" w:eastAsia="Times New Roman" w:hAnsi="Arial" w:cs="Arial"/>
          <w:bCs/>
          <w:color w:val="000000"/>
          <w:kern w:val="36"/>
        </w:rPr>
        <w:t xml:space="preserve">Western Europe </w:t>
      </w:r>
      <w:del w:id="146" w:author="Vos" w:date="2012-06-24T06:19:00Z">
        <w:r w:rsidRPr="00544774" w:rsidDel="004E5DFC">
          <w:rPr>
            <w:rFonts w:ascii="Arial" w:eastAsia="Times New Roman" w:hAnsi="Arial" w:cs="Arial"/>
            <w:bCs/>
            <w:color w:val="000000"/>
            <w:kern w:val="36"/>
          </w:rPr>
          <w:delText xml:space="preserve">males with atrial fibrillation </w:delText>
        </w:r>
      </w:del>
      <w:r w:rsidRPr="00544774">
        <w:rPr>
          <w:rFonts w:ascii="Arial" w:eastAsia="Times New Roman" w:hAnsi="Arial" w:cs="Arial"/>
          <w:bCs/>
          <w:color w:val="000000"/>
          <w:kern w:val="36"/>
        </w:rPr>
        <w:t xml:space="preserve">in 1990.  </w:t>
      </w:r>
      <w:del w:id="147" w:author="Vos" w:date="2012-06-24T06:19:00Z">
        <w:r w:rsidRPr="00544774" w:rsidDel="004E5DFC">
          <w:rPr>
            <w:rFonts w:ascii="Arial" w:eastAsia="Times New Roman" w:hAnsi="Arial" w:cs="Arial"/>
            <w:bCs/>
            <w:color w:val="000000"/>
            <w:kern w:val="36"/>
          </w:rPr>
          <w:delText xml:space="preserve">The data were fit using age-standardizing, a method that </w:delText>
        </w:r>
        <w:r w:rsidRPr="00544774" w:rsidDel="004E5DFC">
          <w:rPr>
            <w:rFonts w:ascii="Arial" w:eastAsia="Times New Roman" w:hAnsi="Arial" w:cs="Arial"/>
            <w:color w:val="000000"/>
          </w:rPr>
          <w:delText>adds a common pattern of age-weights to the age-specific rate.</w:delText>
        </w:r>
        <w:r w:rsidRPr="00544774" w:rsidDel="004E5DFC">
          <w:rPr>
            <w:rFonts w:ascii="Arial" w:eastAsia="Times New Roman" w:hAnsi="Arial" w:cs="Arial"/>
            <w:bCs/>
            <w:color w:val="000000"/>
            <w:kern w:val="36"/>
          </w:rPr>
          <w:delText xml:space="preserve"> </w:delText>
        </w:r>
      </w:del>
    </w:p>
    <w:p w:rsidR="00E51C0A" w:rsidRPr="00544774" w:rsidDel="004E5DFC" w:rsidRDefault="00E51C0A" w:rsidP="00E51C0A">
      <w:pPr>
        <w:rPr>
          <w:del w:id="148" w:author="Vos" w:date="2012-06-24T06:19:00Z"/>
          <w:rFonts w:ascii="Arial" w:eastAsia="Times New Roman" w:hAnsi="Arial" w:cs="Arial"/>
          <w:bCs/>
          <w:color w:val="000000"/>
          <w:kern w:val="36"/>
        </w:rPr>
      </w:pP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r w:rsidRPr="00544774">
        <w:rPr>
          <w:rFonts w:ascii="Arial" w:eastAsia="Times New Roman" w:hAnsi="Arial" w:cs="Arial"/>
          <w:bCs/>
          <w:color w:val="000000"/>
          <w:kern w:val="36"/>
        </w:rPr>
        <w:t xml:space="preserve">As discussed in Chapter </w:t>
      </w:r>
      <w:r w:rsidRPr="00544774">
        <w:rPr>
          <w:rFonts w:ascii="Arial" w:eastAsia="Times New Roman" w:hAnsi="Arial" w:cs="Arial"/>
          <w:b/>
          <w:bCs/>
          <w:color w:val="000000"/>
          <w:kern w:val="36"/>
        </w:rPr>
        <w:t>7.2</w:t>
      </w:r>
      <w:r w:rsidRPr="00544774">
        <w:rPr>
          <w:rFonts w:ascii="Arial" w:eastAsia="Times New Roman" w:hAnsi="Arial" w:cs="Arial"/>
          <w:bCs/>
          <w:color w:val="000000"/>
          <w:kern w:val="36"/>
        </w:rPr>
        <w:t>, the simplest approach to modeling heterogeneous age groups is to apply each age-specific rate measurement to the midpoint of the age interval.</w:t>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r w:rsidRPr="00544774">
        <w:rPr>
          <w:rFonts w:ascii="Arial" w:eastAsia="Times New Roman" w:hAnsi="Arial" w:cs="Arial"/>
          <w:bCs/>
          <w:noProof/>
          <w:color w:val="000000"/>
          <w:kern w:val="36"/>
        </w:rPr>
        <w:drawing>
          <wp:inline distT="0" distB="0" distL="0" distR="0">
            <wp:extent cx="5943600" cy="2447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_midpoint_data.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447895"/>
                    </a:xfrm>
                    <a:prstGeom prst="rect">
                      <a:avLst/>
                    </a:prstGeom>
                  </pic:spPr>
                </pic:pic>
              </a:graphicData>
            </a:graphic>
          </wp:inline>
        </w:drawing>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r w:rsidRPr="004E5DFC">
        <w:rPr>
          <w:rFonts w:ascii="Arial" w:eastAsia="Times New Roman" w:hAnsi="Arial" w:cs="Arial"/>
          <w:bCs/>
          <w:color w:val="000000"/>
          <w:kern w:val="36"/>
          <w:highlight w:val="yellow"/>
          <w:rPrChange w:id="149" w:author="Vos" w:date="2012-06-24T06:20:00Z">
            <w:rPr>
              <w:rFonts w:ascii="Arial" w:eastAsia="Times New Roman" w:hAnsi="Arial" w:cs="Arial"/>
              <w:bCs/>
              <w:color w:val="000000"/>
              <w:kern w:val="36"/>
            </w:rPr>
          </w:rPrChange>
        </w:rPr>
        <w:t>Above: To eliminate heterogeneous and overlapping age groups, only the midpoints of age groups are used in the midpoint method.  Here the midpoints of the age groups for Western Europe males with atrial fibrillation data are shown.</w:t>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r w:rsidRPr="00544774">
        <w:rPr>
          <w:rFonts w:ascii="Arial" w:eastAsia="Times New Roman" w:hAnsi="Arial" w:cs="Arial"/>
          <w:bCs/>
          <w:noProof/>
          <w:color w:val="000000"/>
          <w:kern w:val="36"/>
        </w:rPr>
        <w:lastRenderedPageBreak/>
        <w:drawing>
          <wp:inline distT="0" distB="0" distL="0" distR="0">
            <wp:extent cx="5943600" cy="2295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_midpoint_bes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r w:rsidRPr="004E5DFC">
        <w:rPr>
          <w:rFonts w:ascii="Arial" w:eastAsia="Times New Roman" w:hAnsi="Arial" w:cs="Arial"/>
          <w:bCs/>
          <w:color w:val="000000"/>
          <w:kern w:val="36"/>
          <w:highlight w:val="yellow"/>
          <w:rPrChange w:id="150" w:author="Vos" w:date="2012-06-24T06:20:00Z">
            <w:rPr>
              <w:rFonts w:ascii="Arial" w:eastAsia="Times New Roman" w:hAnsi="Arial" w:cs="Arial"/>
              <w:bCs/>
              <w:color w:val="000000"/>
              <w:kern w:val="36"/>
            </w:rPr>
          </w:rPrChange>
        </w:rPr>
        <w:t>Above: Using the midpoint method, data were fit by applying the age-specific rate to the midpoint of the age group for estimated prevalence and incidence for Western Europe males with atrial fibrillation in 1990</w:t>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commentRangeStart w:id="151"/>
      <w:r w:rsidRPr="00544774">
        <w:rPr>
          <w:rFonts w:ascii="Arial" w:eastAsia="Times New Roman" w:hAnsi="Arial" w:cs="Arial"/>
          <w:bCs/>
          <w:color w:val="000000"/>
          <w:kern w:val="36"/>
        </w:rPr>
        <w:t>Comparing the two methods</w:t>
      </w:r>
      <w:r>
        <w:rPr>
          <w:rFonts w:ascii="Arial" w:eastAsia="Times New Roman" w:hAnsi="Arial" w:cs="Arial"/>
          <w:bCs/>
          <w:color w:val="000000"/>
          <w:kern w:val="36"/>
        </w:rPr>
        <w:t>--</w:t>
      </w:r>
      <w:r w:rsidRPr="00544774">
        <w:rPr>
          <w:rFonts w:ascii="Arial" w:eastAsia="Times New Roman" w:hAnsi="Arial" w:cs="Arial"/>
          <w:bCs/>
          <w:color w:val="000000"/>
          <w:kern w:val="36"/>
        </w:rPr>
        <w:t>discussion here about the differences?</w:t>
      </w:r>
      <w:commentRangeEnd w:id="151"/>
      <w:r w:rsidR="004E5DFC">
        <w:rPr>
          <w:rStyle w:val="CommentReference"/>
        </w:rPr>
        <w:commentReference w:id="151"/>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r w:rsidRPr="00544774">
        <w:rPr>
          <w:rFonts w:ascii="Arial" w:eastAsia="Times New Roman" w:hAnsi="Arial" w:cs="Arial"/>
          <w:bCs/>
          <w:noProof/>
          <w:color w:val="000000"/>
          <w:kern w:val="36"/>
        </w:rPr>
        <w:drawing>
          <wp:inline distT="0" distB="0" distL="0" distR="0">
            <wp:extent cx="5943600" cy="229558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_mp_v_bes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295582"/>
                    </a:xfrm>
                    <a:prstGeom prst="rect">
                      <a:avLst/>
                    </a:prstGeom>
                  </pic:spPr>
                </pic:pic>
              </a:graphicData>
            </a:graphic>
          </wp:inline>
        </w:drawing>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r w:rsidRPr="00544774">
        <w:rPr>
          <w:rFonts w:ascii="Arial" w:eastAsia="Times New Roman" w:hAnsi="Arial" w:cs="Arial"/>
          <w:bCs/>
          <w:color w:val="000000"/>
          <w:kern w:val="36"/>
        </w:rPr>
        <w:t>Above: Comparison of the age-standardizing and midpoint methods for estimated prevalence and incidence for Western Europe males with atrial fibrillation in 1990.</w:t>
      </w: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p>
    <w:p w:rsidR="00E51C0A" w:rsidRPr="00544774" w:rsidRDefault="00E51C0A" w:rsidP="00E51C0A">
      <w:pPr>
        <w:shd w:val="clear" w:color="auto" w:fill="FFFFFF"/>
        <w:spacing w:line="240" w:lineRule="auto"/>
        <w:textAlignment w:val="baseline"/>
        <w:outlineLvl w:val="0"/>
        <w:rPr>
          <w:rFonts w:ascii="Arial" w:eastAsia="Times New Roman" w:hAnsi="Arial" w:cs="Arial"/>
          <w:bCs/>
          <w:color w:val="000000"/>
          <w:kern w:val="36"/>
        </w:rPr>
      </w:pPr>
    </w:p>
    <w:p w:rsidR="00E51C0A" w:rsidRPr="00544774" w:rsidRDefault="00E51C0A" w:rsidP="00E51C0A">
      <w:pPr>
        <w:rPr>
          <w:rFonts w:ascii="Arial" w:hAnsi="Arial" w:cs="Arial"/>
        </w:rPr>
      </w:pPr>
    </w:p>
    <w:p w:rsidR="00E51C0A" w:rsidRPr="00544774" w:rsidRDefault="00E51C0A" w:rsidP="00E51C0A">
      <w:pPr>
        <w:rPr>
          <w:rFonts w:ascii="Arial" w:hAnsi="Arial" w:cs="Arial"/>
          <w:color w:val="131413"/>
        </w:rPr>
      </w:pPr>
      <w:r w:rsidRPr="00544774">
        <w:rPr>
          <w:rFonts w:ascii="Arial" w:hAnsi="Arial" w:cs="Arial"/>
          <w:color w:val="131413"/>
        </w:rPr>
        <w:t xml:space="preserve">[1] Rich, MW. 2009. “Epidemiology of atrial fibrillation”. </w:t>
      </w:r>
      <w:proofErr w:type="gramStart"/>
      <w:r w:rsidRPr="00544774">
        <w:rPr>
          <w:rFonts w:ascii="Arial" w:hAnsi="Arial" w:cs="Arial"/>
          <w:i/>
          <w:color w:val="131413"/>
        </w:rPr>
        <w:t xml:space="preserve">J </w:t>
      </w:r>
      <w:proofErr w:type="spellStart"/>
      <w:r w:rsidRPr="00544774">
        <w:rPr>
          <w:rFonts w:ascii="Arial" w:hAnsi="Arial" w:cs="Arial"/>
          <w:i/>
          <w:color w:val="131413"/>
        </w:rPr>
        <w:t>Interv</w:t>
      </w:r>
      <w:proofErr w:type="spellEnd"/>
      <w:r w:rsidRPr="00544774">
        <w:rPr>
          <w:rFonts w:ascii="Arial" w:hAnsi="Arial" w:cs="Arial"/>
          <w:i/>
          <w:color w:val="131413"/>
        </w:rPr>
        <w:t xml:space="preserve"> Card </w:t>
      </w:r>
      <w:proofErr w:type="spellStart"/>
      <w:r w:rsidRPr="00544774">
        <w:rPr>
          <w:rFonts w:ascii="Arial" w:hAnsi="Arial" w:cs="Arial"/>
          <w:i/>
          <w:color w:val="131413"/>
        </w:rPr>
        <w:t>Electrophysiol</w:t>
      </w:r>
      <w:proofErr w:type="spellEnd"/>
      <w:r w:rsidRPr="00544774">
        <w:rPr>
          <w:rFonts w:ascii="Arial" w:hAnsi="Arial" w:cs="Arial"/>
          <w:color w:val="131413"/>
        </w:rPr>
        <w:t>.</w:t>
      </w:r>
      <w:proofErr w:type="gramEnd"/>
      <w:r w:rsidRPr="00544774">
        <w:rPr>
          <w:rFonts w:ascii="Arial" w:hAnsi="Arial" w:cs="Arial"/>
          <w:color w:val="131413"/>
        </w:rPr>
        <w:t xml:space="preserve">  25:3–8.</w:t>
      </w:r>
    </w:p>
    <w:p w:rsidR="00E51C0A" w:rsidRPr="00544774" w:rsidRDefault="00E51C0A" w:rsidP="00E51C0A">
      <w:pPr>
        <w:rPr>
          <w:rFonts w:ascii="Arial" w:hAnsi="Arial" w:cs="Arial"/>
          <w:color w:val="131413"/>
        </w:rPr>
      </w:pPr>
      <w:r w:rsidRPr="00544774">
        <w:rPr>
          <w:rFonts w:ascii="Arial" w:hAnsi="Arial" w:cs="Arial"/>
          <w:color w:val="131413"/>
        </w:rPr>
        <w:t xml:space="preserve">[2] Rho, RW and Page RL.  2005.  “Asymptomatic Atrial Fibrillation”.  </w:t>
      </w:r>
      <w:proofErr w:type="gramStart"/>
      <w:r w:rsidRPr="00544774">
        <w:rPr>
          <w:rFonts w:ascii="Arial" w:hAnsi="Arial" w:cs="Arial"/>
          <w:i/>
          <w:color w:val="131413"/>
        </w:rPr>
        <w:t>Progress in Cardiovascular Diseases</w:t>
      </w:r>
      <w:r w:rsidRPr="00544774">
        <w:rPr>
          <w:rFonts w:ascii="Arial" w:hAnsi="Arial" w:cs="Arial"/>
          <w:color w:val="131413"/>
        </w:rPr>
        <w:t>.</w:t>
      </w:r>
      <w:proofErr w:type="gramEnd"/>
      <w:r w:rsidRPr="00544774">
        <w:rPr>
          <w:rFonts w:ascii="Arial" w:hAnsi="Arial" w:cs="Arial"/>
          <w:color w:val="131413"/>
        </w:rPr>
        <w:t xml:space="preserve"> 48(2)79-87</w:t>
      </w:r>
    </w:p>
    <w:p w:rsidR="00E51C0A" w:rsidRPr="00544774" w:rsidRDefault="00E51C0A" w:rsidP="00E51C0A">
      <w:pPr>
        <w:pStyle w:val="Heading2"/>
        <w:shd w:val="clear" w:color="auto" w:fill="FFFFFF"/>
        <w:spacing w:before="0" w:beforeAutospacing="0" w:after="0" w:afterAutospacing="0"/>
        <w:rPr>
          <w:rFonts w:ascii="Arial" w:hAnsi="Arial" w:cs="Arial"/>
          <w:b w:val="0"/>
          <w:color w:val="000000"/>
          <w:sz w:val="21"/>
          <w:szCs w:val="21"/>
          <w:shd w:val="clear" w:color="auto" w:fill="FFFFFF"/>
        </w:rPr>
      </w:pPr>
      <w:proofErr w:type="gramStart"/>
      <w:r w:rsidRPr="00544774">
        <w:rPr>
          <w:rFonts w:ascii="Arial" w:hAnsi="Arial" w:cs="Arial"/>
          <w:b w:val="0"/>
          <w:color w:val="000000"/>
          <w:sz w:val="21"/>
          <w:szCs w:val="21"/>
          <w:shd w:val="clear" w:color="auto" w:fill="FFFFFF"/>
        </w:rPr>
        <w:t>[3] American College of Cardiology Foundation.</w:t>
      </w:r>
      <w:proofErr w:type="gramEnd"/>
      <w:r w:rsidRPr="00544774">
        <w:rPr>
          <w:rFonts w:ascii="Arial" w:hAnsi="Arial" w:cs="Arial"/>
          <w:b w:val="0"/>
          <w:color w:val="000000"/>
          <w:sz w:val="21"/>
          <w:szCs w:val="21"/>
          <w:shd w:val="clear" w:color="auto" w:fill="FFFFFF"/>
        </w:rPr>
        <w:t xml:space="preserve">  2006.  “</w:t>
      </w:r>
      <w:r w:rsidRPr="00544774">
        <w:rPr>
          <w:rFonts w:ascii="Arial" w:hAnsi="Arial" w:cs="Arial"/>
          <w:b w:val="0"/>
          <w:color w:val="000000"/>
          <w:sz w:val="21"/>
          <w:szCs w:val="21"/>
        </w:rPr>
        <w:t xml:space="preserve">ACC/AHA/ESC 2006 Guidelines for the Management of Patients </w:t>
      </w:r>
      <w:proofErr w:type="gramStart"/>
      <w:r w:rsidRPr="00544774">
        <w:rPr>
          <w:rFonts w:ascii="Arial" w:hAnsi="Arial" w:cs="Arial"/>
          <w:b w:val="0"/>
          <w:color w:val="000000"/>
          <w:sz w:val="21"/>
          <w:szCs w:val="21"/>
        </w:rPr>
        <w:t>With</w:t>
      </w:r>
      <w:proofErr w:type="gramEnd"/>
      <w:r w:rsidRPr="00544774">
        <w:rPr>
          <w:rFonts w:ascii="Arial" w:hAnsi="Arial" w:cs="Arial"/>
          <w:b w:val="0"/>
          <w:color w:val="000000"/>
          <w:sz w:val="21"/>
          <w:szCs w:val="21"/>
        </w:rPr>
        <w:t xml:space="preserve"> Atrial Fibrillation—Executive Summary</w:t>
      </w:r>
      <w:r w:rsidRPr="00544774">
        <w:rPr>
          <w:rFonts w:ascii="Arial" w:hAnsi="Arial" w:cs="Arial"/>
          <w:b w:val="0"/>
          <w:color w:val="000000"/>
          <w:sz w:val="21"/>
          <w:szCs w:val="21"/>
          <w:shd w:val="clear" w:color="auto" w:fill="FFFFFF"/>
        </w:rPr>
        <w:t xml:space="preserve">”.  </w:t>
      </w:r>
      <w:r w:rsidRPr="00544774">
        <w:rPr>
          <w:rFonts w:ascii="Arial" w:hAnsi="Arial" w:cs="Arial"/>
          <w:b w:val="0"/>
          <w:i/>
          <w:color w:val="000000"/>
          <w:sz w:val="21"/>
          <w:szCs w:val="21"/>
          <w:shd w:val="clear" w:color="auto" w:fill="FFFFFF"/>
        </w:rPr>
        <w:t xml:space="preserve">J Am </w:t>
      </w:r>
      <w:proofErr w:type="spellStart"/>
      <w:r w:rsidRPr="00544774">
        <w:rPr>
          <w:rFonts w:ascii="Arial" w:hAnsi="Arial" w:cs="Arial"/>
          <w:b w:val="0"/>
          <w:i/>
          <w:color w:val="000000"/>
          <w:sz w:val="21"/>
          <w:szCs w:val="21"/>
          <w:shd w:val="clear" w:color="auto" w:fill="FFFFFF"/>
        </w:rPr>
        <w:t>Coll</w:t>
      </w:r>
      <w:proofErr w:type="spellEnd"/>
      <w:r w:rsidRPr="00544774">
        <w:rPr>
          <w:rFonts w:ascii="Arial" w:hAnsi="Arial" w:cs="Arial"/>
          <w:b w:val="0"/>
          <w:i/>
          <w:color w:val="000000"/>
          <w:sz w:val="21"/>
          <w:szCs w:val="21"/>
          <w:shd w:val="clear" w:color="auto" w:fill="FFFFFF"/>
        </w:rPr>
        <w:t xml:space="preserve"> </w:t>
      </w:r>
      <w:proofErr w:type="spellStart"/>
      <w:r w:rsidRPr="00544774">
        <w:rPr>
          <w:rFonts w:ascii="Arial" w:hAnsi="Arial" w:cs="Arial"/>
          <w:b w:val="0"/>
          <w:i/>
          <w:color w:val="000000"/>
          <w:sz w:val="21"/>
          <w:szCs w:val="21"/>
          <w:shd w:val="clear" w:color="auto" w:fill="FFFFFF"/>
        </w:rPr>
        <w:t>Cardiol</w:t>
      </w:r>
      <w:proofErr w:type="spellEnd"/>
      <w:r w:rsidRPr="00544774">
        <w:rPr>
          <w:rFonts w:ascii="Arial" w:hAnsi="Arial" w:cs="Arial"/>
          <w:b w:val="0"/>
          <w:color w:val="000000"/>
          <w:sz w:val="21"/>
          <w:szCs w:val="21"/>
          <w:shd w:val="clear" w:color="auto" w:fill="FFFFFF"/>
        </w:rPr>
        <w:t>.  48:854-906</w:t>
      </w:r>
    </w:p>
    <w:p w:rsidR="00E51C0A" w:rsidRPr="00544774" w:rsidRDefault="00E51C0A" w:rsidP="00E51C0A">
      <w:pPr>
        <w:rPr>
          <w:rFonts w:ascii="Arial" w:hAnsi="Arial" w:cs="Arial"/>
          <w:color w:val="131413"/>
        </w:rPr>
      </w:pPr>
      <w:r w:rsidRPr="00544774">
        <w:rPr>
          <w:rFonts w:ascii="Arial" w:hAnsi="Arial" w:cs="Arial"/>
          <w:color w:val="131413"/>
        </w:rPr>
        <w:t xml:space="preserve">[4] Radford, DJ and </w:t>
      </w:r>
      <w:proofErr w:type="spellStart"/>
      <w:r w:rsidRPr="00544774">
        <w:rPr>
          <w:rFonts w:ascii="Arial" w:hAnsi="Arial" w:cs="Arial"/>
          <w:color w:val="131413"/>
        </w:rPr>
        <w:t>Izukawa</w:t>
      </w:r>
      <w:proofErr w:type="spellEnd"/>
      <w:r w:rsidRPr="00544774">
        <w:rPr>
          <w:rFonts w:ascii="Arial" w:hAnsi="Arial" w:cs="Arial"/>
          <w:color w:val="131413"/>
        </w:rPr>
        <w:t xml:space="preserve"> T.  1977. “</w:t>
      </w:r>
      <w:proofErr w:type="spellStart"/>
      <w:r w:rsidRPr="00544774">
        <w:rPr>
          <w:rFonts w:ascii="Arial" w:hAnsi="Arial" w:cs="Arial"/>
          <w:color w:val="131413"/>
        </w:rPr>
        <w:t>Atiral</w:t>
      </w:r>
      <w:proofErr w:type="spellEnd"/>
      <w:r w:rsidRPr="00544774">
        <w:rPr>
          <w:rFonts w:ascii="Arial" w:hAnsi="Arial" w:cs="Arial"/>
          <w:color w:val="131413"/>
        </w:rPr>
        <w:t xml:space="preserve"> Fibrillation in Children”. </w:t>
      </w:r>
      <w:proofErr w:type="gramStart"/>
      <w:r w:rsidRPr="00544774">
        <w:rPr>
          <w:rFonts w:ascii="Arial" w:hAnsi="Arial" w:cs="Arial"/>
          <w:i/>
          <w:color w:val="131413"/>
        </w:rPr>
        <w:t>Pediatrics</w:t>
      </w:r>
      <w:r w:rsidRPr="00544774">
        <w:rPr>
          <w:rFonts w:ascii="Arial" w:hAnsi="Arial" w:cs="Arial"/>
          <w:color w:val="131413"/>
        </w:rPr>
        <w:t>.</w:t>
      </w:r>
      <w:proofErr w:type="gramEnd"/>
      <w:r w:rsidRPr="00544774">
        <w:rPr>
          <w:rFonts w:ascii="Arial" w:hAnsi="Arial" w:cs="Arial"/>
          <w:color w:val="131413"/>
        </w:rPr>
        <w:t xml:space="preserve"> 59(2)</w:t>
      </w:r>
    </w:p>
    <w:p w:rsidR="00E51C0A" w:rsidRDefault="00E51C0A">
      <w:pPr>
        <w:rPr>
          <w:rFonts w:ascii="Arial" w:eastAsia="Times New Roman" w:hAnsi="Arial" w:cs="Arial"/>
          <w:b/>
          <w:bCs/>
          <w:color w:val="000000"/>
          <w:kern w:val="36"/>
          <w:sz w:val="42"/>
          <w:szCs w:val="42"/>
        </w:rPr>
      </w:pPr>
      <w:r w:rsidRPr="00544774">
        <w:rPr>
          <w:rFonts w:ascii="Arial" w:hAnsi="Arial" w:cs="Arial"/>
        </w:rPr>
        <w:t>[5] DisMod3.  “Summary of Model, Amount of Data by Region and Type”. &lt;</w:t>
      </w:r>
      <w:hyperlink r:id="rId31" w:history="1">
        <w:r w:rsidRPr="00544774">
          <w:rPr>
            <w:rStyle w:val="Hyperlink"/>
            <w:rFonts w:ascii="Arial" w:hAnsi="Arial" w:cs="Arial"/>
          </w:rPr>
          <w:t>http://winthrop.ihme.washington.edu/dismod/summary/32458</w:t>
        </w:r>
      </w:hyperlink>
      <w:r>
        <w:rPr>
          <w:rFonts w:ascii="Arial" w:eastAsia="Times New Roman" w:hAnsi="Arial" w:cs="Arial"/>
          <w:b/>
          <w:bCs/>
          <w:color w:val="000000"/>
          <w:kern w:val="36"/>
          <w:sz w:val="42"/>
          <w:szCs w:val="42"/>
        </w:rPr>
        <w:br w:type="page"/>
      </w:r>
    </w:p>
    <w:p w:rsidR="00E51C0A" w:rsidRPr="003E7F3D" w:rsidRDefault="00E51C0A" w:rsidP="00E51C0A">
      <w:pPr>
        <w:shd w:val="clear" w:color="auto" w:fill="FFFFFF"/>
        <w:spacing w:line="240" w:lineRule="auto"/>
        <w:textAlignment w:val="baseline"/>
        <w:outlineLvl w:val="0"/>
        <w:rPr>
          <w:rFonts w:ascii="Arial" w:eastAsia="Times New Roman" w:hAnsi="Arial" w:cs="Arial"/>
          <w:b/>
          <w:bCs/>
          <w:color w:val="000000"/>
          <w:kern w:val="36"/>
          <w:sz w:val="42"/>
          <w:szCs w:val="42"/>
        </w:rPr>
      </w:pPr>
      <w:r w:rsidRPr="003E7F3D">
        <w:rPr>
          <w:rFonts w:ascii="Arial" w:eastAsia="Times New Roman" w:hAnsi="Arial" w:cs="Arial"/>
          <w:b/>
          <w:bCs/>
          <w:color w:val="000000"/>
          <w:kern w:val="36"/>
          <w:sz w:val="42"/>
          <w:szCs w:val="42"/>
        </w:rPr>
        <w:lastRenderedPageBreak/>
        <w:t>Bipolar disorder</w:t>
      </w:r>
    </w:p>
    <w:p w:rsidR="00E51C0A" w:rsidRPr="003E7F3D" w:rsidRDefault="00E51C0A" w:rsidP="00E51C0A">
      <w:pPr>
        <w:shd w:val="clear" w:color="auto" w:fill="FFFFFF"/>
        <w:spacing w:line="255" w:lineRule="atLeast"/>
        <w:textAlignment w:val="baseline"/>
        <w:rPr>
          <w:rFonts w:ascii="Arial" w:eastAsia="Times New Roman" w:hAnsi="Arial" w:cs="Arial"/>
          <w:color w:val="000000"/>
          <w:sz w:val="21"/>
          <w:szCs w:val="21"/>
        </w:rPr>
      </w:pPr>
    </w:p>
    <w:p w:rsidR="00E51C0A" w:rsidRDefault="00E51C0A" w:rsidP="00E51C0A">
      <w:pPr>
        <w:shd w:val="clear" w:color="auto" w:fill="FFFFFF"/>
        <w:spacing w:line="255"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The meta-analysis of data from a systematic review on the descriptive epidemiology of bipolar disorder provides an excellent example of the effects of informative priors on levels of age-specific incidence and remission hazards.</w:t>
      </w:r>
    </w:p>
    <w:p w:rsidR="00E51C0A" w:rsidRDefault="00E51C0A" w:rsidP="00E51C0A">
      <w:pPr>
        <w:shd w:val="clear" w:color="auto" w:fill="FFFFFF"/>
        <w:spacing w:line="255" w:lineRule="atLeast"/>
        <w:textAlignment w:val="baseline"/>
        <w:rPr>
          <w:rFonts w:ascii="Arial" w:eastAsia="Times New Roman" w:hAnsi="Arial" w:cs="Arial"/>
          <w:color w:val="000000"/>
          <w:sz w:val="21"/>
          <w:szCs w:val="21"/>
        </w:rPr>
      </w:pP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sz w:val="21"/>
          <w:szCs w:val="21"/>
        </w:rPr>
        <w:t xml:space="preserve">Bipolar disorder is a mental disorder that causes mood swings fluctuating </w:t>
      </w:r>
      <w:r w:rsidRPr="003E7F3D">
        <w:rPr>
          <w:rFonts w:ascii="Arial" w:hAnsi="Arial" w:cs="Arial"/>
        </w:rPr>
        <w:t xml:space="preserve">between </w:t>
      </w:r>
      <w:r w:rsidRPr="003E7F3D">
        <w:rPr>
          <w:rFonts w:ascii="Arial" w:eastAsia="Times New Roman" w:hAnsi="Arial" w:cs="Arial"/>
          <w:color w:val="000000"/>
          <w:sz w:val="21"/>
          <w:szCs w:val="21"/>
        </w:rPr>
        <w:t>euphoric highs called manic episodes</w:t>
      </w:r>
      <w:r w:rsidRPr="003E7F3D">
        <w:rPr>
          <w:rFonts w:ascii="Arial" w:hAnsi="Arial" w:cs="Arial"/>
        </w:rPr>
        <w:t xml:space="preserve"> and depressive lows, interspersed by periods of residual symptoms {American Psychiatric Association, 2000 #31}.</w:t>
      </w:r>
      <w:r w:rsidRPr="003E7F3D">
        <w:rPr>
          <w:rFonts w:ascii="Arial" w:eastAsia="Times New Roman" w:hAnsi="Arial" w:cs="Arial"/>
          <w:color w:val="000000"/>
        </w:rPr>
        <w:t xml:space="preserve">  M</w:t>
      </w:r>
      <w:r w:rsidRPr="003E7F3D">
        <w:rPr>
          <w:rFonts w:ascii="Arial" w:eastAsia="Times New Roman" w:hAnsi="Arial" w:cs="Arial"/>
          <w:color w:val="000000"/>
          <w:sz w:val="21"/>
          <w:szCs w:val="21"/>
        </w:rPr>
        <w:t xml:space="preserve">anic episodes may last from days to months, causing personal, social and work-related problems [2, 3].  Mood swings may occur </w:t>
      </w:r>
      <w:r>
        <w:rPr>
          <w:rFonts w:ascii="Arial" w:eastAsia="Times New Roman" w:hAnsi="Arial" w:cs="Arial"/>
          <w:color w:val="000000"/>
          <w:sz w:val="21"/>
          <w:szCs w:val="21"/>
        </w:rPr>
        <w:t xml:space="preserve">as infrequently as </w:t>
      </w:r>
      <w:r w:rsidRPr="003E7F3D">
        <w:rPr>
          <w:rFonts w:ascii="Arial" w:eastAsia="Times New Roman" w:hAnsi="Arial" w:cs="Arial"/>
          <w:color w:val="000000"/>
          <w:sz w:val="21"/>
          <w:szCs w:val="21"/>
        </w:rPr>
        <w:t>yearly or as frequently as several times a day [4].  Extreme behavior changes accompany mood changes, and it is not uncommon for sleeping, eating or activity patterns to change with manic and depression episodes [3].  There is no clear cause for episodes, but life changes, medications and sleeplessness may trigger manic periods [2].  While there is no cure, treatment helps manage mood swings and related symptoms [4].</w:t>
      </w:r>
    </w:p>
    <w:p w:rsidR="00E51C0A" w:rsidRPr="003E7F3D" w:rsidRDefault="00E51C0A" w:rsidP="00E51C0A">
      <w:pPr>
        <w:shd w:val="clear" w:color="auto" w:fill="FFFFFF"/>
        <w:spacing w:line="255" w:lineRule="atLeast"/>
        <w:textAlignment w:val="baseline"/>
        <w:rPr>
          <w:rFonts w:ascii="Arial" w:eastAsia="Times New Roman" w:hAnsi="Arial" w:cs="Arial"/>
          <w:color w:val="000000"/>
          <w:sz w:val="21"/>
          <w:szCs w:val="21"/>
        </w:rPr>
      </w:pPr>
    </w:p>
    <w:p w:rsidR="00E51C0A" w:rsidRPr="003E7F3D" w:rsidRDefault="00E51C0A" w:rsidP="00E51C0A">
      <w:pPr>
        <w:shd w:val="clear" w:color="auto" w:fill="FFFFFF"/>
        <w:spacing w:line="255"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The disease mode</w:t>
      </w:r>
      <w:r w:rsidRPr="003E7F3D">
        <w:rPr>
          <w:rFonts w:ascii="Arial" w:eastAsia="Times New Roman" w:hAnsi="Arial" w:cs="Arial"/>
          <w:color w:val="000000"/>
          <w:sz w:val="21"/>
          <w:szCs w:val="21"/>
        </w:rPr>
        <w:t>ling of bipolar disorder was based on literature describing it as a chronic illness with little or no complete remission {American Psychiatric Association, 2000 #31}. Thi</w:t>
      </w:r>
      <w:r>
        <w:rPr>
          <w:rFonts w:ascii="Arial" w:eastAsia="Times New Roman" w:hAnsi="Arial" w:cs="Arial"/>
          <w:color w:val="000000"/>
          <w:sz w:val="21"/>
          <w:szCs w:val="21"/>
        </w:rPr>
        <w:t>s approach differed to the mode</w:t>
      </w:r>
      <w:r w:rsidRPr="003E7F3D">
        <w:rPr>
          <w:rFonts w:ascii="Arial" w:eastAsia="Times New Roman" w:hAnsi="Arial" w:cs="Arial"/>
          <w:color w:val="000000"/>
          <w:sz w:val="21"/>
          <w:szCs w:val="21"/>
        </w:rPr>
        <w:t>ling of chronic episodic mood disorders like major depressive disorder where an estimate of disease duration rather than remission is required.</w:t>
      </w:r>
    </w:p>
    <w:p w:rsidR="00E51C0A" w:rsidRPr="003E7F3D" w:rsidRDefault="00E51C0A" w:rsidP="00E51C0A">
      <w:pPr>
        <w:shd w:val="clear" w:color="auto" w:fill="FFFFFF"/>
        <w:spacing w:line="255" w:lineRule="atLeast"/>
        <w:textAlignment w:val="baseline"/>
        <w:rPr>
          <w:rFonts w:ascii="Arial" w:eastAsia="Times New Roman" w:hAnsi="Arial" w:cs="Arial"/>
          <w:color w:val="000000"/>
          <w:sz w:val="21"/>
          <w:szCs w:val="21"/>
        </w:rPr>
      </w:pPr>
    </w:p>
    <w:p w:rsidR="00E51C0A" w:rsidRPr="003E7F3D" w:rsidRDefault="00E51C0A" w:rsidP="00E51C0A">
      <w:pPr>
        <w:shd w:val="clear" w:color="auto" w:fill="FFFFFF"/>
        <w:spacing w:line="255" w:lineRule="atLeast"/>
        <w:textAlignment w:val="baseline"/>
        <w:rPr>
          <w:rFonts w:ascii="Arial" w:eastAsia="Times New Roman" w:hAnsi="Arial" w:cs="Arial"/>
          <w:color w:val="000000"/>
          <w:sz w:val="21"/>
          <w:szCs w:val="21"/>
        </w:rPr>
      </w:pPr>
      <w:r w:rsidRPr="003E7F3D">
        <w:rPr>
          <w:rFonts w:ascii="Arial" w:eastAsia="Times New Roman" w:hAnsi="Arial" w:cs="Arial"/>
          <w:color w:val="000000"/>
          <w:sz w:val="21"/>
          <w:szCs w:val="21"/>
        </w:rPr>
        <w:t>Thirty-two studies were identified for prevalence, covering 22 countries in 11 GBD world regions (Table 1). Two studies were identified for incidence, both from the United States of America. Seven studies were identified for excess mortality, from 5 high income countries. We found no studies reporting on complete remission (equivalent to cure rather than a temporary reduction in symptom levels as clinicians tend to define ‘remission’) from bip</w:t>
      </w:r>
      <w:r>
        <w:rPr>
          <w:rFonts w:ascii="Arial" w:eastAsia="Times New Roman" w:hAnsi="Arial" w:cs="Arial"/>
          <w:color w:val="000000"/>
          <w:sz w:val="21"/>
          <w:szCs w:val="21"/>
        </w:rPr>
        <w:t>olar disorder as defined by GBD, consistent with the description in the literature that there is no cure for bipolar disorder</w:t>
      </w:r>
      <w:r w:rsidRPr="003E7F3D">
        <w:rPr>
          <w:rFonts w:ascii="Arial" w:eastAsia="Times New Roman" w:hAnsi="Arial" w:cs="Arial"/>
          <w:color w:val="000000"/>
          <w:sz w:val="21"/>
          <w:szCs w:val="21"/>
        </w:rPr>
        <w:t>.</w:t>
      </w: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rPr>
        <w:t>\begin{table}[h]</w:t>
      </w: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rPr>
        <w:t xml:space="preserve">        \begin{center}</w:t>
      </w: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rPr>
        <w:t xml:space="preserve">        \</w:t>
      </w:r>
      <w:proofErr w:type="gramStart"/>
      <w:r w:rsidRPr="003E7F3D">
        <w:rPr>
          <w:rFonts w:ascii="Arial" w:eastAsia="Times New Roman" w:hAnsi="Arial" w:cs="Arial"/>
          <w:color w:val="000000"/>
        </w:rPr>
        <w:t>caption{</w:t>
      </w:r>
      <w:proofErr w:type="gramEnd"/>
      <w:r w:rsidRPr="003E7F3D">
        <w:rPr>
          <w:rFonts w:ascii="Arial" w:eastAsia="Times New Roman" w:hAnsi="Arial" w:cs="Arial"/>
          <w:color w:val="000000"/>
        </w:rPr>
        <w:t xml:space="preserve"> Frequency of </w:t>
      </w:r>
      <w:r>
        <w:rPr>
          <w:rFonts w:ascii="Arial" w:eastAsia="Times New Roman" w:hAnsi="Arial" w:cs="Arial"/>
          <w:color w:val="000000"/>
        </w:rPr>
        <w:t>bipolar</w:t>
      </w:r>
      <w:r w:rsidRPr="003E7F3D">
        <w:rPr>
          <w:rFonts w:ascii="Arial" w:eastAsia="Times New Roman" w:hAnsi="Arial" w:cs="Arial"/>
          <w:color w:val="000000"/>
        </w:rPr>
        <w:t xml:space="preserve"> data types by region used in </w:t>
      </w:r>
      <w:r>
        <w:rPr>
          <w:rFonts w:ascii="Arial" w:eastAsia="Times New Roman" w:hAnsi="Arial" w:cs="Arial"/>
          <w:color w:val="000000"/>
        </w:rPr>
        <w:t>estimating disease parameters</w:t>
      </w:r>
      <w:r w:rsidRPr="003E7F3D">
        <w:rPr>
          <w:rFonts w:ascii="Arial" w:eastAsia="Times New Roman" w:hAnsi="Arial" w:cs="Arial"/>
          <w:color w:val="000000"/>
        </w:rPr>
        <w:t>}</w:t>
      </w: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rPr>
        <w:t xml:space="preserve">        \label{</w:t>
      </w:r>
      <w:proofErr w:type="spellStart"/>
      <w:r w:rsidRPr="003E7F3D">
        <w:rPr>
          <w:rFonts w:ascii="Arial" w:eastAsia="Times New Roman" w:hAnsi="Arial" w:cs="Arial"/>
          <w:color w:val="000000"/>
        </w:rPr>
        <w:t>tab:CKD_data</w:t>
      </w:r>
      <w:proofErr w:type="spellEnd"/>
      <w:r w:rsidRPr="003E7F3D">
        <w:rPr>
          <w:rFonts w:ascii="Arial" w:eastAsia="Times New Roman" w:hAnsi="Arial" w:cs="Arial"/>
          <w:color w:val="000000"/>
        </w:rPr>
        <w:t>}</w:t>
      </w: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rPr>
        <w:t xml:space="preserve">        \begin{tabular}{|</w:t>
      </w:r>
      <w:proofErr w:type="spellStart"/>
      <w:r w:rsidRPr="003E7F3D">
        <w:rPr>
          <w:rFonts w:ascii="Arial" w:eastAsia="Times New Roman" w:hAnsi="Arial" w:cs="Arial"/>
          <w:color w:val="000000"/>
        </w:rPr>
        <w:t>l|c</w:t>
      </w:r>
      <w:proofErr w:type="spellEnd"/>
      <w:r w:rsidRPr="003E7F3D">
        <w:rPr>
          <w:rFonts w:ascii="Arial" w:eastAsia="Times New Roman" w:hAnsi="Arial" w:cs="Arial"/>
          <w:color w:val="000000"/>
        </w:rPr>
        <w:t>|}</w:t>
      </w: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rPr>
        <w:t xml:space="preserve">            \</w:t>
      </w:r>
      <w:proofErr w:type="spellStart"/>
      <w:r w:rsidRPr="003E7F3D">
        <w:rPr>
          <w:rFonts w:ascii="Arial" w:eastAsia="Times New Roman" w:hAnsi="Arial" w:cs="Arial"/>
          <w:color w:val="000000"/>
        </w:rPr>
        <w:t>hline</w:t>
      </w:r>
      <w:proofErr w:type="spellEnd"/>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rPr>
        <w:t xml:space="preserve">                Region &amp; Prevalence &amp; Incidence &amp; Remission &amp; Mortality \\</w:t>
      </w: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rPr>
        <w:t xml:space="preserve">            \</w:t>
      </w:r>
      <w:proofErr w:type="spellStart"/>
      <w:r w:rsidRPr="003E7F3D">
        <w:rPr>
          <w:rFonts w:ascii="Arial" w:eastAsia="Times New Roman" w:hAnsi="Arial" w:cs="Arial"/>
          <w:color w:val="000000"/>
        </w:rPr>
        <w:t>hline</w:t>
      </w:r>
      <w:proofErr w:type="spellEnd"/>
    </w:p>
    <w:p w:rsidR="00E51C0A" w:rsidRPr="003E7F3D" w:rsidRDefault="00E51C0A" w:rsidP="00E51C0A">
      <w:pPr>
        <w:shd w:val="clear" w:color="auto" w:fill="FFFFFF"/>
        <w:spacing w:line="255" w:lineRule="atLeast"/>
        <w:ind w:firstLine="720"/>
        <w:textAlignment w:val="baseline"/>
        <w:rPr>
          <w:rFonts w:ascii="Arial" w:eastAsia="Times New Roman" w:hAnsi="Arial" w:cs="Arial"/>
          <w:color w:val="000000"/>
        </w:rPr>
      </w:pPr>
      <w:r w:rsidRPr="003E7F3D">
        <w:rPr>
          <w:rFonts w:ascii="Arial" w:eastAsia="Times New Roman" w:hAnsi="Arial" w:cs="Arial"/>
          <w:color w:val="000000"/>
        </w:rPr>
        <w:t>Europe, Western &amp; 24 &amp; 0 &amp; 0 &amp; 13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North America, High Income &amp; 19 &amp; 2 &amp; 0 &amp; 4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Australasia &amp; 16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Asia, East &amp; 12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Asia Pacific, High Income &amp; 8 &amp; 0 &amp; 0 &amp; 2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Latin America, Tropical &amp; 4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Sub-Saharan Africa, East &amp; 2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North Africa/Middle East &amp; 2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Latin America, Southern &amp; 2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Latin America, Central &amp; 2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Europe, Eastern &amp; 2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Sub-Saharan Africa, West &amp; 0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Sub-Saharan Africa, Southern &amp; 0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lastRenderedPageBreak/>
        <w:t>Sub-Saharan Africa, Central &amp; 0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Oceania &amp; 0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Latin America, Andean &amp; 0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Europe, Central &amp; 0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Caribbean &amp; 0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Asia, Southeast &amp; 0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Asia, South &amp; 0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Asia, Central &amp; 0 &amp; 0 &amp; 0 &amp; 0 \\</w:t>
      </w:r>
    </w:p>
    <w:p w:rsidR="00E51C0A" w:rsidRPr="003E7F3D" w:rsidRDefault="00E51C0A" w:rsidP="00E51C0A">
      <w:pPr>
        <w:shd w:val="clear" w:color="auto" w:fill="FFFFFF"/>
        <w:spacing w:line="255" w:lineRule="atLeast"/>
        <w:ind w:left="810"/>
        <w:textAlignment w:val="baseline"/>
        <w:rPr>
          <w:rFonts w:ascii="Arial" w:eastAsia="Times New Roman" w:hAnsi="Arial" w:cs="Arial"/>
          <w:color w:val="000000"/>
        </w:rPr>
      </w:pPr>
      <w:r w:rsidRPr="003E7F3D">
        <w:rPr>
          <w:rFonts w:ascii="Arial" w:eastAsia="Times New Roman" w:hAnsi="Arial" w:cs="Arial"/>
          <w:color w:val="000000"/>
        </w:rPr>
        <w:t>Total &amp; 93 &amp; 2 &amp; 0 &amp; 19 \\</w:t>
      </w:r>
    </w:p>
    <w:p w:rsidR="00E51C0A" w:rsidRPr="003E7F3D" w:rsidRDefault="00E51C0A" w:rsidP="00E51C0A">
      <w:pPr>
        <w:shd w:val="clear" w:color="auto" w:fill="FFFFFF"/>
        <w:spacing w:line="255" w:lineRule="atLeast"/>
        <w:ind w:firstLine="630"/>
        <w:textAlignment w:val="baseline"/>
        <w:rPr>
          <w:rFonts w:ascii="Arial" w:eastAsia="Times New Roman" w:hAnsi="Arial" w:cs="Arial"/>
          <w:color w:val="000000"/>
        </w:rPr>
      </w:pPr>
      <w:r w:rsidRPr="003E7F3D">
        <w:rPr>
          <w:rFonts w:ascii="Arial" w:eastAsia="Times New Roman" w:hAnsi="Arial" w:cs="Arial"/>
          <w:color w:val="000000"/>
        </w:rPr>
        <w:t>\</w:t>
      </w:r>
      <w:proofErr w:type="spellStart"/>
      <w:r w:rsidRPr="003E7F3D">
        <w:rPr>
          <w:rFonts w:ascii="Arial" w:eastAsia="Times New Roman" w:hAnsi="Arial" w:cs="Arial"/>
          <w:color w:val="000000"/>
        </w:rPr>
        <w:t>hline</w:t>
      </w:r>
      <w:proofErr w:type="spellEnd"/>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rPr>
        <w:t xml:space="preserve">        \end{tabular}</w:t>
      </w: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rPr>
        <w:t xml:space="preserve">        \end{center}</w:t>
      </w: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color w:val="000000"/>
        </w:rPr>
        <w:t xml:space="preserve">    \end{table}</w:t>
      </w: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p>
    <w:p w:rsidR="00E51C0A" w:rsidRPr="003E7F3D" w:rsidRDefault="00E51C0A" w:rsidP="00E51C0A">
      <w:pPr>
        <w:shd w:val="clear" w:color="auto" w:fill="FFFFFF"/>
        <w:spacing w:line="255" w:lineRule="atLeast"/>
        <w:textAlignment w:val="baseline"/>
        <w:rPr>
          <w:rFonts w:ascii="Arial" w:eastAsia="Times New Roman" w:hAnsi="Arial" w:cs="Arial"/>
          <w:color w:val="000000"/>
          <w:sz w:val="21"/>
          <w:szCs w:val="21"/>
        </w:rPr>
      </w:pPr>
      <w:r w:rsidRPr="003E7F3D">
        <w:rPr>
          <w:rFonts w:ascii="Arial" w:eastAsia="Times New Roman" w:hAnsi="Arial" w:cs="Arial"/>
          <w:color w:val="000000"/>
          <w:sz w:val="21"/>
          <w:szCs w:val="21"/>
        </w:rPr>
        <w:t xml:space="preserve">There was considerable variability in the data. For instance, estimates were reported across multiple age groups (specific or broad), they were based on different coverage areas (community or national) and they were either sex specific or for both sex combined. This data has been summarized in greater detail elsewhere {Ferrari, 2011 #1574; Ferrari, 2011 #1581}. </w:t>
      </w: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p>
    <w:p w:rsidR="00E51C0A" w:rsidRPr="003E7F3D" w:rsidRDefault="00E51C0A" w:rsidP="00E51C0A">
      <w:pPr>
        <w:shd w:val="clear" w:color="auto" w:fill="FFFFFF"/>
        <w:spacing w:line="255" w:lineRule="atLeast"/>
        <w:textAlignment w:val="baseline"/>
        <w:rPr>
          <w:rFonts w:ascii="Arial" w:eastAsia="Times New Roman" w:hAnsi="Arial" w:cs="Arial"/>
          <w:color w:val="000000"/>
        </w:rPr>
      </w:pPr>
      <w:r w:rsidRPr="003E7F3D">
        <w:rPr>
          <w:rFonts w:ascii="Arial" w:eastAsia="Times New Roman" w:hAnsi="Arial" w:cs="Arial"/>
          <w:noProof/>
          <w:color w:val="000000"/>
        </w:rPr>
        <w:drawing>
          <wp:inline distT="0" distB="0" distL="0" distR="0">
            <wp:extent cx="5943600" cy="4765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olar_best_dat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765670"/>
                    </a:xfrm>
                    <a:prstGeom prst="rect">
                      <a:avLst/>
                    </a:prstGeom>
                  </pic:spPr>
                </pic:pic>
              </a:graphicData>
            </a:graphic>
          </wp:inline>
        </w:drawing>
      </w:r>
    </w:p>
    <w:p w:rsidR="00E51C0A" w:rsidRPr="003E7F3D" w:rsidRDefault="00E51C0A" w:rsidP="00E51C0A">
      <w:pPr>
        <w:shd w:val="clear" w:color="auto" w:fill="FFFFFF"/>
        <w:spacing w:line="255" w:lineRule="atLeast"/>
        <w:textAlignment w:val="baseline"/>
        <w:rPr>
          <w:rFonts w:ascii="Arial" w:eastAsia="Times New Roman" w:hAnsi="Arial" w:cs="Arial"/>
          <w:color w:val="000000"/>
          <w:sz w:val="21"/>
          <w:szCs w:val="21"/>
        </w:rPr>
      </w:pPr>
      <w:r w:rsidRPr="003E7F3D">
        <w:rPr>
          <w:rFonts w:ascii="Arial" w:eastAsia="Times New Roman" w:hAnsi="Arial" w:cs="Arial"/>
          <w:color w:val="000000"/>
          <w:sz w:val="21"/>
          <w:szCs w:val="21"/>
        </w:rPr>
        <w:t xml:space="preserve">Above: Data included for the modeling of bipolar disorder.  Thirty-two studies were identified for prevalence, covering 22 countries in 11 GBD world regions. No studies reporting on complete </w:t>
      </w:r>
      <w:r w:rsidRPr="003E7F3D">
        <w:rPr>
          <w:rFonts w:ascii="Arial" w:eastAsia="Times New Roman" w:hAnsi="Arial" w:cs="Arial"/>
          <w:color w:val="000000"/>
          <w:sz w:val="21"/>
          <w:szCs w:val="21"/>
        </w:rPr>
        <w:lastRenderedPageBreak/>
        <w:t>remission (equivalent to cure rather than a temporary reduction in symptom levels as clinicians tend to define ‘remission’) were found.</w:t>
      </w:r>
    </w:p>
    <w:p w:rsidR="00E51C0A" w:rsidRDefault="00E51C0A" w:rsidP="00E51C0A">
      <w:pPr>
        <w:rPr>
          <w:rFonts w:ascii="Arial" w:hAnsi="Arial" w:cs="Arial"/>
          <w:color w:val="000000"/>
          <w:sz w:val="33"/>
          <w:szCs w:val="33"/>
        </w:rPr>
      </w:pPr>
    </w:p>
    <w:p w:rsidR="00E51C0A" w:rsidRPr="003E7F3D" w:rsidRDefault="00E51C0A" w:rsidP="00E51C0A">
      <w:pPr>
        <w:shd w:val="clear" w:color="auto" w:fill="FFFFFF"/>
        <w:spacing w:line="255" w:lineRule="atLeast"/>
        <w:textAlignment w:val="baseline"/>
        <w:rPr>
          <w:rFonts w:ascii="Arial" w:hAnsi="Arial" w:cs="Arial"/>
          <w:color w:val="000000"/>
          <w:sz w:val="33"/>
          <w:szCs w:val="33"/>
        </w:rPr>
      </w:pPr>
      <w:r w:rsidRPr="003E7F3D">
        <w:rPr>
          <w:rFonts w:ascii="Arial" w:hAnsi="Arial" w:cs="Arial"/>
          <w:color w:val="000000"/>
          <w:sz w:val="33"/>
          <w:szCs w:val="33"/>
        </w:rPr>
        <w:t>Prevalence and Incidence age of onset</w:t>
      </w:r>
    </w:p>
    <w:p w:rsidR="00E51C0A" w:rsidRPr="003E7F3D" w:rsidRDefault="00E51C0A" w:rsidP="00E51C0A">
      <w:pPr>
        <w:pStyle w:val="NormalWeb"/>
        <w:shd w:val="clear" w:color="auto" w:fill="FFFFFF"/>
        <w:spacing w:before="0" w:beforeAutospacing="0" w:after="0" w:afterAutospacing="0" w:line="255" w:lineRule="atLeast"/>
        <w:textAlignment w:val="baseline"/>
        <w:rPr>
          <w:rFonts w:ascii="Arial" w:hAnsi="Arial" w:cs="Arial"/>
          <w:color w:val="000000"/>
          <w:sz w:val="21"/>
          <w:szCs w:val="21"/>
        </w:rPr>
      </w:pPr>
    </w:p>
    <w:p w:rsidR="00E51C0A" w:rsidRPr="003E7F3D" w:rsidRDefault="00E51C0A" w:rsidP="00E51C0A">
      <w:pPr>
        <w:pStyle w:val="NormalWeb"/>
        <w:shd w:val="clear" w:color="auto" w:fill="FFFFFF"/>
        <w:spacing w:before="0" w:beforeAutospacing="0" w:after="0" w:afterAutospacing="0" w:line="255" w:lineRule="atLeast"/>
        <w:textAlignment w:val="baseline"/>
        <w:rPr>
          <w:rFonts w:ascii="Arial" w:hAnsi="Arial" w:cs="Arial"/>
          <w:color w:val="000000"/>
          <w:sz w:val="21"/>
          <w:szCs w:val="21"/>
        </w:rPr>
      </w:pPr>
      <w:r w:rsidRPr="003E7F3D">
        <w:rPr>
          <w:rFonts w:ascii="Arial" w:hAnsi="Arial" w:cs="Arial"/>
          <w:color w:val="000000"/>
          <w:sz w:val="21"/>
          <w:szCs w:val="21"/>
        </w:rPr>
        <w:t xml:space="preserve">While there is evidence to suggest that bipolar disorder commonly starts in the mid-teens or early twenties, there is still disagreement over a minimum age of onset {Goodwin, 2008 #208}. Even though symptoms can be tracked back to childhood, setting a threshold for diagnosis is difficult given that current diagnostic criteria are based on adult presentation of the disorder. The literature and expert advice on this issue suggests that although pre-pubertal bipolar disorder is rare, a distinct phenotype can exist. In order to capture as much of the burden attributable to this disorder, a minimum age of onset of 10 years </w:t>
      </w:r>
      <w:r>
        <w:rPr>
          <w:rFonts w:ascii="Arial" w:hAnsi="Arial" w:cs="Arial"/>
          <w:color w:val="000000"/>
          <w:sz w:val="21"/>
          <w:szCs w:val="21"/>
        </w:rPr>
        <w:t xml:space="preserve">and a maximum of 90 years </w:t>
      </w:r>
      <w:r w:rsidRPr="003E7F3D">
        <w:rPr>
          <w:rFonts w:ascii="Arial" w:hAnsi="Arial" w:cs="Arial"/>
          <w:color w:val="000000"/>
          <w:sz w:val="21"/>
          <w:szCs w:val="21"/>
        </w:rPr>
        <w:t>was set for prevalence and incidence.</w:t>
      </w:r>
    </w:p>
    <w:p w:rsidR="00E51C0A" w:rsidRPr="003E7F3D" w:rsidRDefault="00E51C0A" w:rsidP="00E51C0A">
      <w:pPr>
        <w:rPr>
          <w:rFonts w:ascii="Arial" w:hAnsi="Arial" w:cs="Arial"/>
        </w:rPr>
      </w:pPr>
    </w:p>
    <w:p w:rsidR="00E51C0A" w:rsidRPr="003E7F3D" w:rsidRDefault="00E51C0A" w:rsidP="00E51C0A">
      <w:pPr>
        <w:rPr>
          <w:rFonts w:ascii="Arial" w:hAnsi="Arial" w:cs="Arial"/>
        </w:rPr>
      </w:pPr>
      <w:r w:rsidRPr="003E7F3D">
        <w:rPr>
          <w:rFonts w:ascii="Arial" w:hAnsi="Arial" w:cs="Arial"/>
          <w:noProof/>
        </w:rPr>
        <w:drawing>
          <wp:inline distT="0" distB="0" distL="0" distR="0">
            <wp:extent cx="5943599" cy="4715729"/>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olar_0before1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599" cy="4715729"/>
                    </a:xfrm>
                    <a:prstGeom prst="rect">
                      <a:avLst/>
                    </a:prstGeom>
                  </pic:spPr>
                </pic:pic>
              </a:graphicData>
            </a:graphic>
          </wp:inline>
        </w:drawing>
      </w:r>
      <w:r w:rsidRPr="003E7F3D">
        <w:rPr>
          <w:rFonts w:ascii="Arial" w:hAnsi="Arial" w:cs="Arial"/>
        </w:rPr>
        <w:t xml:space="preserve">Above: Bipolar epidemiologic parameters </w:t>
      </w:r>
      <w:r>
        <w:rPr>
          <w:rFonts w:ascii="Arial" w:hAnsi="Arial" w:cs="Arial"/>
        </w:rPr>
        <w:t>for Western Europe males in 1990.  Priors set</w:t>
      </w:r>
      <w:r w:rsidRPr="003E7F3D">
        <w:rPr>
          <w:rFonts w:ascii="Arial" w:hAnsi="Arial" w:cs="Arial"/>
        </w:rPr>
        <w:t xml:space="preserve"> r</w:t>
      </w:r>
      <w:r>
        <w:rPr>
          <w:rFonts w:ascii="Arial" w:hAnsi="Arial" w:cs="Arial"/>
        </w:rPr>
        <w:t xml:space="preserve">estrictions of the age of onset so that </w:t>
      </w:r>
      <w:r w:rsidRPr="003E7F3D">
        <w:rPr>
          <w:rFonts w:ascii="Arial" w:hAnsi="Arial" w:cs="Arial"/>
        </w:rPr>
        <w:t xml:space="preserve">prevalence and incidence </w:t>
      </w:r>
      <w:r>
        <w:rPr>
          <w:rFonts w:ascii="Arial" w:hAnsi="Arial" w:cs="Arial"/>
        </w:rPr>
        <w:t>is 0 before age</w:t>
      </w:r>
      <w:r w:rsidRPr="003E7F3D">
        <w:rPr>
          <w:rFonts w:ascii="Arial" w:hAnsi="Arial" w:cs="Arial"/>
        </w:rPr>
        <w:t xml:space="preserve"> 10</w:t>
      </w:r>
      <w:r>
        <w:rPr>
          <w:rFonts w:ascii="Arial" w:hAnsi="Arial" w:cs="Arial"/>
        </w:rPr>
        <w:t xml:space="preserve"> and after age 65</w:t>
      </w:r>
      <w:r w:rsidRPr="003E7F3D">
        <w:rPr>
          <w:rFonts w:ascii="Arial" w:hAnsi="Arial" w:cs="Arial"/>
        </w:rPr>
        <w:t>.</w:t>
      </w:r>
    </w:p>
    <w:p w:rsidR="00E51C0A" w:rsidRPr="003E7F3D" w:rsidRDefault="00E51C0A" w:rsidP="00E51C0A">
      <w:pPr>
        <w:rPr>
          <w:rFonts w:ascii="Arial" w:hAnsi="Arial" w:cs="Arial"/>
        </w:rPr>
      </w:pPr>
    </w:p>
    <w:p w:rsidR="00E51C0A" w:rsidRPr="003E7F3D" w:rsidRDefault="00E51C0A" w:rsidP="00E51C0A">
      <w:pPr>
        <w:rPr>
          <w:rFonts w:ascii="Arial" w:hAnsi="Arial" w:cs="Arial"/>
        </w:rPr>
      </w:pPr>
      <w:r w:rsidRPr="00616497">
        <w:rPr>
          <w:rFonts w:ascii="Arial" w:hAnsi="Arial" w:cs="Arial"/>
        </w:rPr>
        <w:lastRenderedPageBreak/>
        <w:t>While expert priors are useful in guiding the modeling process, they may have unintended effects</w:t>
      </w:r>
      <w:r>
        <w:rPr>
          <w:rFonts w:ascii="Arial" w:hAnsi="Arial" w:cs="Arial"/>
        </w:rPr>
        <w:t xml:space="preserve"> as discussed in Chapter </w:t>
      </w:r>
      <w:r w:rsidRPr="00897C73">
        <w:rPr>
          <w:rFonts w:ascii="Arial" w:hAnsi="Arial" w:cs="Arial"/>
          <w:b/>
        </w:rPr>
        <w:t>5.2</w:t>
      </w:r>
      <w:r w:rsidRPr="00616497">
        <w:rPr>
          <w:rFonts w:ascii="Arial" w:hAnsi="Arial" w:cs="Arial"/>
        </w:rPr>
        <w:t xml:space="preserve">.  </w:t>
      </w:r>
      <w:r>
        <w:rPr>
          <w:rFonts w:ascii="Arial" w:hAnsi="Arial" w:cs="Arial"/>
        </w:rPr>
        <w:t>Choosing to have no age restrictions on incidence and prevalence, the age-specific burden of disease differs greatly, as shown below.</w:t>
      </w:r>
    </w:p>
    <w:p w:rsidR="00E51C0A" w:rsidRPr="003E7F3D" w:rsidRDefault="00E51C0A" w:rsidP="00E51C0A">
      <w:pPr>
        <w:rPr>
          <w:rFonts w:ascii="Arial" w:hAnsi="Arial" w:cs="Arial"/>
        </w:rPr>
      </w:pPr>
      <w:r w:rsidRPr="003E7F3D">
        <w:rPr>
          <w:rFonts w:ascii="Arial" w:hAnsi="Arial" w:cs="Arial"/>
          <w:noProof/>
        </w:rPr>
        <w:drawing>
          <wp:inline distT="0" distB="0" distL="0" distR="0">
            <wp:extent cx="4867672" cy="3302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olar_orig_onset_0_10.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867672" cy="3302623"/>
                    </a:xfrm>
                    <a:prstGeom prst="rect">
                      <a:avLst/>
                    </a:prstGeom>
                  </pic:spPr>
                </pic:pic>
              </a:graphicData>
            </a:graphic>
          </wp:inline>
        </w:drawing>
      </w:r>
    </w:p>
    <w:p w:rsidR="00E51C0A" w:rsidRPr="003E7F3D" w:rsidRDefault="00E51C0A" w:rsidP="00E51C0A">
      <w:pPr>
        <w:rPr>
          <w:rFonts w:ascii="Arial" w:hAnsi="Arial" w:cs="Arial"/>
        </w:rPr>
      </w:pPr>
      <w:r w:rsidRPr="003E7F3D">
        <w:rPr>
          <w:rFonts w:ascii="Arial" w:hAnsi="Arial" w:cs="Arial"/>
        </w:rPr>
        <w:t xml:space="preserve">Above: </w:t>
      </w:r>
      <w:r>
        <w:rPr>
          <w:rFonts w:ascii="Arial" w:hAnsi="Arial" w:cs="Arial"/>
        </w:rPr>
        <w:t>The effect of priors can have a large effect on the disease model.  Here, the prevalence of bipolar disorder in Western Europe males in 1990 differs greatly when there priors to set limits on prevalence and incidence to be 0 before age</w:t>
      </w:r>
      <w:r w:rsidRPr="003E7F3D">
        <w:rPr>
          <w:rFonts w:ascii="Arial" w:hAnsi="Arial" w:cs="Arial"/>
        </w:rPr>
        <w:t xml:space="preserve"> 10</w:t>
      </w:r>
      <w:r>
        <w:rPr>
          <w:rFonts w:ascii="Arial" w:hAnsi="Arial" w:cs="Arial"/>
        </w:rPr>
        <w:t xml:space="preserve"> and after age 90.</w:t>
      </w:r>
      <w:r w:rsidRPr="003E7F3D">
        <w:rPr>
          <w:rFonts w:ascii="Arial" w:hAnsi="Arial" w:cs="Arial"/>
        </w:rPr>
        <w:t xml:space="preserve"> </w:t>
      </w:r>
    </w:p>
    <w:p w:rsidR="00E51C0A" w:rsidRPr="003E7F3D" w:rsidRDefault="00E51C0A" w:rsidP="00E51C0A">
      <w:pPr>
        <w:rPr>
          <w:rFonts w:ascii="Arial" w:hAnsi="Arial" w:cs="Arial"/>
        </w:rPr>
      </w:pPr>
    </w:p>
    <w:p w:rsidR="00E51C0A" w:rsidRPr="00F21405" w:rsidRDefault="00E51C0A" w:rsidP="00E51C0A">
      <w:pPr>
        <w:pStyle w:val="NormalWeb"/>
        <w:shd w:val="clear" w:color="auto" w:fill="FFFFFF"/>
        <w:spacing w:before="0" w:beforeAutospacing="0" w:after="0" w:afterAutospacing="0" w:line="255" w:lineRule="atLeast"/>
        <w:textAlignment w:val="baseline"/>
        <w:rPr>
          <w:rFonts w:ascii="Arial" w:hAnsi="Arial" w:cs="Arial"/>
          <w:color w:val="000000"/>
          <w:sz w:val="22"/>
          <w:szCs w:val="22"/>
        </w:rPr>
      </w:pPr>
      <w:r w:rsidRPr="00F21405">
        <w:rPr>
          <w:rFonts w:ascii="Arial" w:hAnsi="Arial" w:cs="Arial"/>
          <w:color w:val="000000"/>
          <w:sz w:val="22"/>
          <w:szCs w:val="22"/>
        </w:rPr>
        <w:t xml:space="preserve">Like the age of onset, little is known about the upper age limit of bipolar disorder.  Therefore a prior </w:t>
      </w:r>
      <w:r>
        <w:rPr>
          <w:rFonts w:ascii="Arial" w:hAnsi="Arial" w:cs="Arial"/>
          <w:color w:val="000000"/>
          <w:sz w:val="22"/>
          <w:szCs w:val="22"/>
        </w:rPr>
        <w:t>restricts</w:t>
      </w:r>
      <w:r w:rsidRPr="00F21405">
        <w:rPr>
          <w:rFonts w:ascii="Arial" w:hAnsi="Arial" w:cs="Arial"/>
          <w:color w:val="000000"/>
          <w:sz w:val="22"/>
          <w:szCs w:val="22"/>
        </w:rPr>
        <w:t xml:space="preserve"> the upper age limit to </w:t>
      </w:r>
      <w:r>
        <w:rPr>
          <w:rFonts w:ascii="Arial" w:hAnsi="Arial" w:cs="Arial"/>
          <w:color w:val="000000"/>
          <w:sz w:val="22"/>
          <w:szCs w:val="22"/>
        </w:rPr>
        <w:t xml:space="preserve">65 </w:t>
      </w:r>
      <w:r w:rsidRPr="00F21405">
        <w:rPr>
          <w:rFonts w:ascii="Arial" w:hAnsi="Arial" w:cs="Arial"/>
          <w:color w:val="000000"/>
          <w:sz w:val="22"/>
          <w:szCs w:val="22"/>
        </w:rPr>
        <w:t xml:space="preserve">years for incidence as it led to the most plausible fit to the data.  </w:t>
      </w:r>
      <w:r>
        <w:rPr>
          <w:rFonts w:ascii="Arial" w:hAnsi="Arial" w:cs="Arial"/>
          <w:color w:val="000000"/>
          <w:sz w:val="22"/>
          <w:szCs w:val="22"/>
        </w:rPr>
        <w:t>Using expert knowledge set plausible bounds on the level of disease is useful in modeling noisy data, but c</w:t>
      </w:r>
      <w:r w:rsidRPr="00F21405">
        <w:rPr>
          <w:rFonts w:ascii="Arial" w:hAnsi="Arial" w:cs="Arial"/>
          <w:color w:val="000000"/>
          <w:sz w:val="22"/>
          <w:szCs w:val="22"/>
        </w:rPr>
        <w:t>hang</w:t>
      </w:r>
      <w:r>
        <w:rPr>
          <w:rFonts w:ascii="Arial" w:hAnsi="Arial" w:cs="Arial"/>
          <w:color w:val="000000"/>
          <w:sz w:val="22"/>
          <w:szCs w:val="22"/>
        </w:rPr>
        <w:t>es</w:t>
      </w:r>
      <w:r w:rsidRPr="00F21405">
        <w:rPr>
          <w:rFonts w:ascii="Arial" w:hAnsi="Arial" w:cs="Arial"/>
          <w:color w:val="000000"/>
          <w:sz w:val="22"/>
          <w:szCs w:val="22"/>
        </w:rPr>
        <w:t xml:space="preserve"> the upper age limit</w:t>
      </w:r>
      <w:r>
        <w:rPr>
          <w:rFonts w:ascii="Arial" w:hAnsi="Arial" w:cs="Arial"/>
          <w:color w:val="000000"/>
          <w:sz w:val="22"/>
          <w:szCs w:val="22"/>
        </w:rPr>
        <w:t xml:space="preserve"> produce unexpected changes as shown below.</w:t>
      </w:r>
    </w:p>
    <w:p w:rsidR="00E51C0A" w:rsidRPr="003E7F3D" w:rsidRDefault="00E51C0A" w:rsidP="00E51C0A">
      <w:pPr>
        <w:rPr>
          <w:rFonts w:ascii="Arial" w:hAnsi="Arial" w:cs="Arial"/>
        </w:rPr>
      </w:pPr>
    </w:p>
    <w:p w:rsidR="00E51C0A" w:rsidRDefault="00E51C0A" w:rsidP="00E51C0A">
      <w:pPr>
        <w:rPr>
          <w:rFonts w:ascii="Arial" w:hAnsi="Arial" w:cs="Arial"/>
        </w:rPr>
      </w:pPr>
      <w:r>
        <w:rPr>
          <w:rFonts w:ascii="Arial" w:hAnsi="Arial" w:cs="Arial"/>
          <w:noProof/>
        </w:rPr>
        <w:drawing>
          <wp:inline distT="0" distB="0" distL="0" distR="0">
            <wp:extent cx="5836388" cy="2486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olar_best_onset_45_65_100.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836388" cy="2486660"/>
                    </a:xfrm>
                    <a:prstGeom prst="rect">
                      <a:avLst/>
                    </a:prstGeom>
                  </pic:spPr>
                </pic:pic>
              </a:graphicData>
            </a:graphic>
          </wp:inline>
        </w:drawing>
      </w:r>
    </w:p>
    <w:p w:rsidR="00E51C0A" w:rsidRPr="00E724DD" w:rsidRDefault="00E51C0A" w:rsidP="00E51C0A">
      <w:pPr>
        <w:rPr>
          <w:rFonts w:ascii="Arial" w:hAnsi="Arial" w:cs="Arial"/>
        </w:rPr>
      </w:pPr>
      <w:r w:rsidRPr="003E7F3D">
        <w:rPr>
          <w:rFonts w:ascii="Arial" w:hAnsi="Arial" w:cs="Arial"/>
        </w:rPr>
        <w:lastRenderedPageBreak/>
        <w:t xml:space="preserve">Above: </w:t>
      </w:r>
      <w:r>
        <w:rPr>
          <w:rFonts w:ascii="Arial" w:hAnsi="Arial" w:cs="Arial"/>
        </w:rPr>
        <w:t xml:space="preserve">Estimated prevalence, incidence, remission and excess mortality for Western Europe males with bipolar disorder in 1990.  Priors that restrict the upper </w:t>
      </w:r>
      <w:r w:rsidRPr="003E7F3D">
        <w:rPr>
          <w:rFonts w:ascii="Arial" w:hAnsi="Arial" w:cs="Arial"/>
        </w:rPr>
        <w:t xml:space="preserve">age </w:t>
      </w:r>
      <w:r>
        <w:rPr>
          <w:rFonts w:ascii="Arial" w:hAnsi="Arial" w:cs="Arial"/>
        </w:rPr>
        <w:t>limit of incidence to</w:t>
      </w:r>
      <w:r w:rsidRPr="003E7F3D">
        <w:rPr>
          <w:rFonts w:ascii="Arial" w:hAnsi="Arial" w:cs="Arial"/>
        </w:rPr>
        <w:t xml:space="preserve"> 45, 65</w:t>
      </w:r>
      <w:r>
        <w:rPr>
          <w:rFonts w:ascii="Arial" w:hAnsi="Arial" w:cs="Arial"/>
        </w:rPr>
        <w:t xml:space="preserve"> and 100 propagate through the model to changes in remission and excess mortality.</w:t>
      </w:r>
      <w:r w:rsidRPr="00E724DD">
        <w:rPr>
          <w:rFonts w:ascii="Arial" w:hAnsi="Arial" w:cs="Arial"/>
        </w:rPr>
        <w:t xml:space="preserve"> </w:t>
      </w:r>
    </w:p>
    <w:p w:rsidR="00E51C0A" w:rsidRDefault="00E51C0A" w:rsidP="00E51C0A">
      <w:pPr>
        <w:rPr>
          <w:rFonts w:ascii="Arial" w:hAnsi="Arial" w:cs="Arial"/>
          <w:color w:val="000000"/>
          <w:sz w:val="33"/>
          <w:szCs w:val="33"/>
        </w:rPr>
      </w:pPr>
    </w:p>
    <w:p w:rsidR="00E51C0A" w:rsidRPr="003E7F3D" w:rsidRDefault="00E51C0A" w:rsidP="00E51C0A">
      <w:pPr>
        <w:rPr>
          <w:rFonts w:ascii="Arial" w:hAnsi="Arial" w:cs="Arial"/>
        </w:rPr>
      </w:pPr>
      <w:r w:rsidRPr="003E7F3D">
        <w:rPr>
          <w:rFonts w:ascii="Arial" w:hAnsi="Arial" w:cs="Arial"/>
          <w:color w:val="000000"/>
          <w:sz w:val="33"/>
          <w:szCs w:val="33"/>
        </w:rPr>
        <w:t xml:space="preserve">Residual v Remission </w:t>
      </w:r>
    </w:p>
    <w:p w:rsidR="00E51C0A" w:rsidRPr="003E7F3D" w:rsidRDefault="00E51C0A" w:rsidP="00E51C0A">
      <w:pPr>
        <w:rPr>
          <w:rFonts w:ascii="Arial" w:hAnsi="Arial" w:cs="Arial"/>
        </w:rPr>
      </w:pPr>
    </w:p>
    <w:p w:rsidR="00E51C0A" w:rsidRPr="003E7F3D" w:rsidRDefault="00E51C0A" w:rsidP="00E51C0A">
      <w:pPr>
        <w:rPr>
          <w:rFonts w:ascii="Arial" w:hAnsi="Arial" w:cs="Arial"/>
        </w:rPr>
      </w:pPr>
      <w:r w:rsidRPr="003E7F3D">
        <w:rPr>
          <w:rFonts w:ascii="Arial" w:hAnsi="Arial" w:cs="Arial"/>
        </w:rPr>
        <w:t xml:space="preserve">Although residual symptoms can be less severe than manic and depressive episodes, they still lead to some disability and therefore burden.  However since an average episode of bipolar disorder is believed to last for about 3 months or more {Angst, 2000 #196;Goodwin, 2008 #208}, estimates of point prevalence assessing symptoms within the past month or less, will likely miss cases of bipolar disorder in a residual episode and underestimate prevalence.  </w:t>
      </w:r>
    </w:p>
    <w:p w:rsidR="00E51C0A" w:rsidRPr="003E7F3D" w:rsidRDefault="00E51C0A" w:rsidP="00E51C0A">
      <w:pPr>
        <w:rPr>
          <w:rFonts w:ascii="Arial" w:hAnsi="Arial" w:cs="Arial"/>
        </w:rPr>
      </w:pPr>
    </w:p>
    <w:p w:rsidR="00E51C0A" w:rsidRDefault="00E51C0A" w:rsidP="00E51C0A">
      <w:pPr>
        <w:rPr>
          <w:rFonts w:ascii="Arial" w:hAnsi="Arial" w:cs="Arial"/>
        </w:rPr>
      </w:pPr>
      <w:r w:rsidRPr="003E7F3D">
        <w:rPr>
          <w:rFonts w:ascii="Arial" w:hAnsi="Arial" w:cs="Arial"/>
        </w:rPr>
        <w:t>The terms ‘residual’ and ‘remission’ have very different implications for GBD.  A residual state involves mild symptoms with mild disability which still contribute to burden. Remission is equivalent to cure rather than a temporary reduction in symptom levels hence does not contribute to burden. Since there is no consistent use of these terms in the bipolar literature, we were unable to include any rem</w:t>
      </w:r>
      <w:r>
        <w:rPr>
          <w:rFonts w:ascii="Arial" w:hAnsi="Arial" w:cs="Arial"/>
        </w:rPr>
        <w:t>ission data in the bipolar mode</w:t>
      </w:r>
      <w:r w:rsidRPr="003E7F3D">
        <w:rPr>
          <w:rFonts w:ascii="Arial" w:hAnsi="Arial" w:cs="Arial"/>
        </w:rPr>
        <w:t>ling. Instead, expert guidance was sought to set a</w:t>
      </w:r>
      <w:r>
        <w:rPr>
          <w:rFonts w:ascii="Arial" w:hAnsi="Arial" w:cs="Arial"/>
        </w:rPr>
        <w:t>n upper bound on</w:t>
      </w:r>
      <w:r w:rsidRPr="003E7F3D">
        <w:rPr>
          <w:rFonts w:ascii="Arial" w:hAnsi="Arial" w:cs="Arial"/>
        </w:rPr>
        <w:t xml:space="preserve"> remission </w:t>
      </w:r>
      <w:r>
        <w:rPr>
          <w:rFonts w:ascii="Arial" w:hAnsi="Arial" w:cs="Arial"/>
        </w:rPr>
        <w:t>hazard of</w:t>
      </w:r>
      <w:r w:rsidRPr="003E7F3D">
        <w:rPr>
          <w:rFonts w:ascii="Arial" w:hAnsi="Arial" w:cs="Arial"/>
        </w:rPr>
        <w:t xml:space="preserve"> </w:t>
      </w:r>
      <w:r>
        <w:rPr>
          <w:rFonts w:ascii="Arial" w:hAnsi="Arial" w:cs="Arial"/>
        </w:rPr>
        <w:t xml:space="preserve">5 per 100 person-years, </w:t>
      </w:r>
      <w:r w:rsidRPr="003E7F3D">
        <w:rPr>
          <w:rFonts w:ascii="Arial" w:hAnsi="Arial" w:cs="Arial"/>
        </w:rPr>
        <w:t xml:space="preserve">yielding a plausible fit to the existing data. </w:t>
      </w:r>
      <w:r>
        <w:rPr>
          <w:rFonts w:ascii="Arial" w:hAnsi="Arial" w:cs="Arial"/>
        </w:rPr>
        <w:t>To understand the sensitivity of model estimates to this assumption, we also considered upper bounds on remission hazard of 0 and 10 per 100 person-years.  As shown in the figure below, this leads to large changes in the estimated excess mortality.</w:t>
      </w:r>
    </w:p>
    <w:p w:rsidR="00E51C0A" w:rsidRDefault="00E51C0A" w:rsidP="00E51C0A">
      <w:pPr>
        <w:rPr>
          <w:rFonts w:ascii="Arial" w:hAnsi="Arial" w:cs="Arial"/>
        </w:rPr>
      </w:pPr>
    </w:p>
    <w:p w:rsidR="00E51C0A" w:rsidRDefault="00E51C0A" w:rsidP="00E51C0A">
      <w:pPr>
        <w:rPr>
          <w:rFonts w:ascii="Arial" w:hAnsi="Arial" w:cs="Arial"/>
        </w:rPr>
      </w:pPr>
      <w:r>
        <w:rPr>
          <w:rFonts w:ascii="Arial" w:hAnsi="Arial" w:cs="Arial"/>
          <w:noProof/>
        </w:rPr>
        <w:drawing>
          <wp:inline distT="0" distB="0" distL="0" distR="0">
            <wp:extent cx="5890386" cy="2486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olar_best_remissio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890386" cy="2486660"/>
                    </a:xfrm>
                    <a:prstGeom prst="rect">
                      <a:avLst/>
                    </a:prstGeom>
                  </pic:spPr>
                </pic:pic>
              </a:graphicData>
            </a:graphic>
          </wp:inline>
        </w:drawing>
      </w:r>
    </w:p>
    <w:p w:rsidR="00E51C0A" w:rsidRPr="003E7F3D" w:rsidRDefault="00E51C0A" w:rsidP="00E51C0A">
      <w:pPr>
        <w:rPr>
          <w:rFonts w:ascii="Arial" w:hAnsi="Arial" w:cs="Arial"/>
        </w:rPr>
      </w:pPr>
      <w:r>
        <w:rPr>
          <w:rFonts w:ascii="Arial" w:hAnsi="Arial" w:cs="Arial"/>
        </w:rPr>
        <w:t>Above: With no data for bipolar disorder remission, a prior for the level of remission can have unexpected results, as shown above for Western Europe males in 1990.  Changing the remission prior levels to 0.0, 0.0</w:t>
      </w:r>
      <w:r w:rsidRPr="00D055FE">
        <w:rPr>
          <w:rFonts w:ascii="Arial" w:hAnsi="Arial" w:cs="Arial"/>
        </w:rPr>
        <w:t xml:space="preserve">5 or </w:t>
      </w:r>
      <w:r>
        <w:rPr>
          <w:rFonts w:ascii="Arial" w:hAnsi="Arial" w:cs="Arial"/>
        </w:rPr>
        <w:t>0.1 (units?) for bipolar disorder also changes the excess mortality.</w:t>
      </w:r>
    </w:p>
    <w:p w:rsidR="00E51C0A" w:rsidRPr="003E7F3D" w:rsidRDefault="00E51C0A" w:rsidP="00E51C0A">
      <w:pPr>
        <w:rPr>
          <w:rFonts w:ascii="Arial" w:hAnsi="Arial" w:cs="Arial"/>
        </w:rPr>
      </w:pPr>
    </w:p>
    <w:p w:rsidR="00E51C0A" w:rsidRDefault="00E51C0A" w:rsidP="00E51C0A">
      <w:pPr>
        <w:rPr>
          <w:rFonts w:ascii="Arial" w:hAnsi="Arial" w:cs="Arial"/>
        </w:rPr>
      </w:pPr>
      <w:r>
        <w:rPr>
          <w:rFonts w:ascii="Arial" w:hAnsi="Arial" w:cs="Arial"/>
        </w:rPr>
        <w:br w:type="page"/>
      </w:r>
    </w:p>
    <w:p w:rsidR="00E51C0A" w:rsidRPr="003E7F3D" w:rsidRDefault="00E51C0A" w:rsidP="00E51C0A">
      <w:pPr>
        <w:rPr>
          <w:rFonts w:ascii="Arial" w:hAnsi="Arial" w:cs="Arial"/>
        </w:rPr>
      </w:pPr>
      <w:r w:rsidRPr="003E7F3D">
        <w:rPr>
          <w:rFonts w:ascii="Arial" w:hAnsi="Arial" w:cs="Arial"/>
        </w:rPr>
        <w:lastRenderedPageBreak/>
        <w:t>{American Psychiatric Association, 2000 #31} (</w:t>
      </w:r>
      <w:proofErr w:type="spellStart"/>
      <w:r w:rsidRPr="003E7F3D">
        <w:rPr>
          <w:rFonts w:ascii="Arial" w:hAnsi="Arial" w:cs="Arial"/>
        </w:rPr>
        <w:t>DisMod</w:t>
      </w:r>
      <w:proofErr w:type="spellEnd"/>
      <w:r w:rsidRPr="003E7F3D">
        <w:rPr>
          <w:rFonts w:ascii="Arial" w:hAnsi="Arial" w:cs="Arial"/>
        </w:rPr>
        <w:t xml:space="preserve"> </w:t>
      </w:r>
      <w:proofErr w:type="spellStart"/>
      <w:r w:rsidRPr="003E7F3D">
        <w:rPr>
          <w:rFonts w:ascii="Arial" w:hAnsi="Arial" w:cs="Arial"/>
        </w:rPr>
        <w:t>Chapter_Bipolar_draft</w:t>
      </w:r>
      <w:proofErr w:type="spellEnd"/>
      <w:r w:rsidRPr="003E7F3D">
        <w:rPr>
          <w:rFonts w:ascii="Arial" w:hAnsi="Arial" w:cs="Arial"/>
        </w:rPr>
        <w:t xml:space="preserve"> 2_AF_050911)</w:t>
      </w:r>
    </w:p>
    <w:p w:rsidR="00E51C0A" w:rsidRPr="003E7F3D" w:rsidRDefault="00E51C0A" w:rsidP="00E51C0A">
      <w:pPr>
        <w:rPr>
          <w:rFonts w:ascii="Arial" w:hAnsi="Arial" w:cs="Arial"/>
        </w:rPr>
      </w:pPr>
      <w:proofErr w:type="gramStart"/>
      <w:r w:rsidRPr="003E7F3D">
        <w:rPr>
          <w:rFonts w:ascii="Arial" w:hAnsi="Arial" w:cs="Arial"/>
        </w:rPr>
        <w:t>[2] National Center for Biotechnology Information, U.S. National Library of Medicine.</w:t>
      </w:r>
      <w:proofErr w:type="gramEnd"/>
      <w:r w:rsidRPr="003E7F3D">
        <w:rPr>
          <w:rFonts w:ascii="Arial" w:hAnsi="Arial" w:cs="Arial"/>
        </w:rPr>
        <w:t xml:space="preserve"> “Bipolar disorder: Manic depression; </w:t>
      </w:r>
      <w:proofErr w:type="gramStart"/>
      <w:r w:rsidRPr="003E7F3D">
        <w:rPr>
          <w:rFonts w:ascii="Arial" w:hAnsi="Arial" w:cs="Arial"/>
        </w:rPr>
        <w:t>Bipolar</w:t>
      </w:r>
      <w:proofErr w:type="gramEnd"/>
      <w:r w:rsidRPr="003E7F3D">
        <w:rPr>
          <w:rFonts w:ascii="Arial" w:hAnsi="Arial" w:cs="Arial"/>
        </w:rPr>
        <w:t xml:space="preserve"> affective disorder”. 2012. &lt;</w:t>
      </w:r>
      <w:hyperlink r:id="rId37" w:history="1">
        <w:r w:rsidRPr="003E7F3D">
          <w:rPr>
            <w:rStyle w:val="Hyperlink"/>
            <w:rFonts w:ascii="Arial" w:hAnsi="Arial" w:cs="Arial"/>
          </w:rPr>
          <w:t>http://www.ncbi.nlm.nih.gov/pubmedhealth/PMH0001924/</w:t>
        </w:r>
      </w:hyperlink>
      <w:r w:rsidRPr="003E7F3D">
        <w:rPr>
          <w:rFonts w:ascii="Arial" w:hAnsi="Arial" w:cs="Arial"/>
        </w:rPr>
        <w:t xml:space="preserve">&gt;. </w:t>
      </w:r>
      <w:proofErr w:type="gramStart"/>
      <w:r w:rsidRPr="003E7F3D">
        <w:rPr>
          <w:rFonts w:ascii="Arial" w:hAnsi="Arial" w:cs="Arial"/>
        </w:rPr>
        <w:t>Accessed 10 Apr 2012.</w:t>
      </w:r>
      <w:proofErr w:type="gramEnd"/>
    </w:p>
    <w:p w:rsidR="00E51C0A" w:rsidRPr="003E7F3D" w:rsidRDefault="00E51C0A" w:rsidP="00E51C0A">
      <w:pPr>
        <w:rPr>
          <w:rFonts w:ascii="Arial" w:hAnsi="Arial" w:cs="Arial"/>
        </w:rPr>
      </w:pPr>
      <w:r w:rsidRPr="003E7F3D">
        <w:rPr>
          <w:rFonts w:ascii="Arial" w:hAnsi="Arial" w:cs="Arial"/>
        </w:rPr>
        <w:t xml:space="preserve"> [3] National Institute of Mental Health.  2008 (revised).  2011 (reviewed</w:t>
      </w:r>
      <w:proofErr w:type="gramStart"/>
      <w:r w:rsidRPr="003E7F3D">
        <w:rPr>
          <w:rFonts w:ascii="Arial" w:hAnsi="Arial" w:cs="Arial"/>
        </w:rPr>
        <w:t>) .</w:t>
      </w:r>
      <w:proofErr w:type="gramEnd"/>
      <w:r w:rsidRPr="003E7F3D">
        <w:rPr>
          <w:rFonts w:ascii="Arial" w:hAnsi="Arial" w:cs="Arial"/>
        </w:rPr>
        <w:t xml:space="preserve"> </w:t>
      </w:r>
      <w:proofErr w:type="gramStart"/>
      <w:r w:rsidRPr="003E7F3D">
        <w:rPr>
          <w:rFonts w:ascii="Arial" w:hAnsi="Arial" w:cs="Arial"/>
        </w:rPr>
        <w:t>“Bipolar Disorder”.</w:t>
      </w:r>
      <w:proofErr w:type="gramEnd"/>
      <w:r w:rsidRPr="003E7F3D">
        <w:rPr>
          <w:rFonts w:ascii="Arial" w:hAnsi="Arial" w:cs="Arial"/>
        </w:rPr>
        <w:t xml:space="preserve"> &lt;</w:t>
      </w:r>
      <w:hyperlink r:id="rId38" w:history="1">
        <w:r w:rsidRPr="003E7F3D">
          <w:rPr>
            <w:rStyle w:val="Hyperlink"/>
            <w:rFonts w:ascii="Arial" w:hAnsi="Arial" w:cs="Arial"/>
          </w:rPr>
          <w:t>http://www.nimh.nih.gov/health/publications/bipolar-disorder/complete-index.shtml</w:t>
        </w:r>
      </w:hyperlink>
      <w:r w:rsidRPr="003E7F3D">
        <w:rPr>
          <w:rFonts w:ascii="Arial" w:hAnsi="Arial" w:cs="Arial"/>
        </w:rPr>
        <w:t xml:space="preserve">&gt;. </w:t>
      </w:r>
      <w:proofErr w:type="gramStart"/>
      <w:r w:rsidRPr="003E7F3D">
        <w:rPr>
          <w:rFonts w:ascii="Arial" w:hAnsi="Arial" w:cs="Arial"/>
        </w:rPr>
        <w:t>Accessed 10 Apr 2012.</w:t>
      </w:r>
      <w:proofErr w:type="gramEnd"/>
    </w:p>
    <w:p w:rsidR="00E51C0A" w:rsidRPr="003E7F3D" w:rsidRDefault="00E51C0A" w:rsidP="00E51C0A">
      <w:pPr>
        <w:rPr>
          <w:rFonts w:ascii="Arial" w:hAnsi="Arial" w:cs="Arial"/>
        </w:rPr>
      </w:pPr>
      <w:r w:rsidRPr="003E7F3D">
        <w:rPr>
          <w:rFonts w:ascii="Arial" w:hAnsi="Arial" w:cs="Arial"/>
        </w:rPr>
        <w:t>[4] Mayo Clinic Staff. 2012.  “Bipolar Disorder”. &lt;</w:t>
      </w:r>
      <w:hyperlink r:id="rId39" w:history="1">
        <w:r w:rsidRPr="003E7F3D">
          <w:rPr>
            <w:rStyle w:val="Hyperlink"/>
            <w:rFonts w:ascii="Arial" w:hAnsi="Arial" w:cs="Arial"/>
          </w:rPr>
          <w:t>http://www.mayoclinic.com/health/bipolar-disorder/DS00356</w:t>
        </w:r>
      </w:hyperlink>
      <w:r w:rsidRPr="003E7F3D">
        <w:rPr>
          <w:rFonts w:ascii="Arial" w:hAnsi="Arial" w:cs="Arial"/>
        </w:rPr>
        <w:t xml:space="preserve">&gt;. </w:t>
      </w:r>
      <w:proofErr w:type="gramStart"/>
      <w:r w:rsidRPr="003E7F3D">
        <w:rPr>
          <w:rFonts w:ascii="Arial" w:hAnsi="Arial" w:cs="Arial"/>
        </w:rPr>
        <w:t>Accessed 10 Apr 2012.</w:t>
      </w:r>
      <w:proofErr w:type="gramEnd"/>
    </w:p>
    <w:p w:rsidR="00E51C0A" w:rsidRPr="003E7F3D" w:rsidRDefault="00E51C0A" w:rsidP="00E51C0A">
      <w:pPr>
        <w:rPr>
          <w:rFonts w:ascii="Arial" w:hAnsi="Arial" w:cs="Arial"/>
        </w:rPr>
      </w:pPr>
    </w:p>
    <w:p w:rsidR="00A8778E" w:rsidRDefault="00A8778E">
      <w:r>
        <w:br w:type="page"/>
      </w:r>
    </w:p>
    <w:p w:rsidR="00A8778E" w:rsidRDefault="00A8778E" w:rsidP="00A8778E">
      <w:pPr>
        <w:rPr>
          <w:rFonts w:ascii="Arial" w:hAnsi="Arial" w:cs="Arial"/>
          <w:sz w:val="42"/>
          <w:szCs w:val="42"/>
        </w:rPr>
      </w:pPr>
      <w:r w:rsidRPr="00D83030">
        <w:rPr>
          <w:rFonts w:ascii="Arial" w:hAnsi="Arial" w:cs="Arial"/>
          <w:b/>
          <w:sz w:val="42"/>
          <w:szCs w:val="42"/>
        </w:rPr>
        <w:lastRenderedPageBreak/>
        <w:t>Diarrh</w:t>
      </w:r>
      <w:r>
        <w:rPr>
          <w:rFonts w:ascii="Arial" w:hAnsi="Arial" w:cs="Arial"/>
          <w:b/>
          <w:sz w:val="42"/>
          <w:szCs w:val="42"/>
        </w:rPr>
        <w:t>e</w:t>
      </w:r>
      <w:r w:rsidRPr="00D83030">
        <w:rPr>
          <w:rFonts w:ascii="Arial" w:hAnsi="Arial" w:cs="Arial"/>
          <w:b/>
          <w:sz w:val="42"/>
          <w:szCs w:val="42"/>
        </w:rPr>
        <w:t>al</w:t>
      </w:r>
      <w:r>
        <w:rPr>
          <w:rFonts w:ascii="Arial" w:hAnsi="Arial" w:cs="Arial"/>
          <w:b/>
          <w:sz w:val="42"/>
          <w:szCs w:val="42"/>
        </w:rPr>
        <w:t xml:space="preserve"> Diseases</w:t>
      </w:r>
    </w:p>
    <w:p w:rsidR="00A8778E" w:rsidRDefault="00A8778E" w:rsidP="00A8778E">
      <w:pPr>
        <w:rPr>
          <w:rFonts w:ascii="Arial" w:hAnsi="Arial" w:cs="Arial"/>
        </w:rPr>
      </w:pPr>
    </w:p>
    <w:p w:rsidR="00A8778E" w:rsidRDefault="00A8778E" w:rsidP="00A8778E">
      <w:pPr>
        <w:rPr>
          <w:rFonts w:ascii="Arial" w:hAnsi="Arial" w:cs="Arial"/>
        </w:rPr>
      </w:pPr>
      <w:r>
        <w:rPr>
          <w:rFonts w:ascii="Arial" w:hAnsi="Arial" w:cs="Arial"/>
        </w:rPr>
        <w:t xml:space="preserve">Diarrheal diseases are a leading cause of childhood morbidity and mortality.  Defined as having loose or watery stools three or more times a day or more frequently than normal for the individual, the diarrheal episodes typically last 1-8 days for acute cases [1, 2, </w:t>
      </w:r>
      <w:proofErr w:type="gramStart"/>
      <w:r>
        <w:rPr>
          <w:rFonts w:ascii="Arial" w:hAnsi="Arial" w:cs="Arial"/>
        </w:rPr>
        <w:t>3</w:t>
      </w:r>
      <w:proofErr w:type="gramEnd"/>
      <w:r>
        <w:rPr>
          <w:rFonts w:ascii="Arial" w:hAnsi="Arial" w:cs="Arial"/>
        </w:rPr>
        <w:t>].  Compared to many of the other diseases discussed thus far, diarrheal diseases have a very short duration.</w:t>
      </w:r>
    </w:p>
    <w:p w:rsidR="00A8778E" w:rsidRDefault="00A8778E" w:rsidP="00A8778E">
      <w:pPr>
        <w:rPr>
          <w:rFonts w:ascii="Arial" w:hAnsi="Arial" w:cs="Arial"/>
        </w:rPr>
      </w:pPr>
    </w:p>
    <w:p w:rsidR="00A8778E" w:rsidRDefault="00A8778E" w:rsidP="00A8778E">
      <w:pPr>
        <w:rPr>
          <w:rFonts w:ascii="Arial" w:hAnsi="Arial" w:cs="Arial"/>
        </w:rPr>
      </w:pPr>
      <w:r>
        <w:rPr>
          <w:rFonts w:ascii="Arial" w:hAnsi="Arial" w:cs="Arial"/>
        </w:rPr>
        <w:t xml:space="preserve">Bacterial, viral and parasitic infections cause most cases of diarrhea.  Non-infectious causes include drugs, surgical conditions, systemic infections and food intolerance.  Typically spread via the oral-fecal route, water sanitation and hygiene is a large part of diarrhea prevention.  Treatment usually involves fluid replacement, as acute diarrhea causes fluid loss and dehydration.  Other common treatments are vitamin A and zinc supplementation, vaccinations and antibiotic regimes [1, 2, </w:t>
      </w:r>
      <w:proofErr w:type="gramStart"/>
      <w:r>
        <w:rPr>
          <w:rFonts w:ascii="Arial" w:hAnsi="Arial" w:cs="Arial"/>
        </w:rPr>
        <w:t>3</w:t>
      </w:r>
      <w:proofErr w:type="gramEnd"/>
      <w:r>
        <w:rPr>
          <w:rFonts w:ascii="Arial" w:hAnsi="Arial" w:cs="Arial"/>
        </w:rPr>
        <w:t>].</w:t>
      </w:r>
    </w:p>
    <w:p w:rsidR="00A8778E" w:rsidRDefault="00A8778E" w:rsidP="00A8778E">
      <w:pPr>
        <w:rPr>
          <w:rFonts w:ascii="Arial" w:hAnsi="Arial" w:cs="Arial"/>
        </w:rPr>
      </w:pPr>
    </w:p>
    <w:p w:rsidR="00A8778E" w:rsidRDefault="00A8778E" w:rsidP="00A8778E">
      <w:pPr>
        <w:rPr>
          <w:rFonts w:ascii="Arial" w:hAnsi="Arial" w:cs="Arial"/>
        </w:rPr>
      </w:pPr>
      <w:r>
        <w:rPr>
          <w:rFonts w:ascii="Arial" w:hAnsi="Arial" w:cs="Arial"/>
        </w:rPr>
        <w:t>For the analysis of diarrheal diseases, the primary sources of data were from surveys, hospital admissions and literature review.  The surveys reported period prevalence data whereas hospital admissions and the majority of the literature reported incidence data.  In short term diseases, point prevalence and incidence are approximately the same.  Therefore to avoid compositional bias, all incidence and period prevalence estimates were converted to point prevalence estimates using the assumption that</w:t>
      </w:r>
    </w:p>
    <w:p w:rsidR="00A8778E" w:rsidRDefault="00A8778E" w:rsidP="00A8778E">
      <w:pPr>
        <w:rPr>
          <w:rFonts w:ascii="Arial" w:hAnsi="Arial" w:cs="Arial"/>
        </w:rPr>
      </w:pPr>
      <w:r>
        <w:rPr>
          <w:rFonts w:ascii="Arial" w:hAnsi="Arial" w:cs="Arial"/>
        </w:rPr>
        <w:tab/>
      </w:r>
      <m:oMath>
        <m:sSub>
          <m:sSubPr>
            <m:ctrlPr>
              <w:rPr>
                <w:rFonts w:ascii="Cambria Math" w:hAnsi="Cambria Math" w:cs="Arial"/>
                <w:i/>
              </w:rPr>
            </m:ctrlPr>
          </m:sSubPr>
          <m:e>
            <m:r>
              <w:rPr>
                <w:rFonts w:ascii="Cambria Math" w:hAnsi="Cambria Math" w:cs="Arial"/>
              </w:rPr>
              <m:t>p</m:t>
            </m:r>
          </m:e>
          <m:sub>
            <m:r>
              <w:rPr>
                <w:rFonts w:ascii="Cambria Math" w:hAnsi="Cambria Math" w:cs="Arial"/>
              </w:rPr>
              <m:t>point</m:t>
            </m:r>
          </m:sub>
        </m:sSub>
        <m:r>
          <w:rPr>
            <w:rFonts w:ascii="Cambria Math" w:hAnsi="Cambria Math" w:cs="Arial"/>
          </w:rPr>
          <m:t>=i*d</m:t>
        </m:r>
      </m:oMath>
    </w:p>
    <w:p w:rsidR="00A8778E" w:rsidRDefault="00EE13EC" w:rsidP="00A8778E">
      <w:pPr>
        <w:shd w:val="clear" w:color="auto" w:fill="FFFFFF"/>
        <w:spacing w:line="255" w:lineRule="atLeast"/>
        <w:textAlignment w:val="baseline"/>
        <w:rPr>
          <w:rFonts w:ascii="Arial" w:eastAsia="Times New Roman" w:hAnsi="Arial" w:cs="Arial"/>
          <w:color w:val="000000"/>
        </w:rPr>
      </w:pPr>
      <w:proofErr w:type="gramStart"/>
      <w:r>
        <w:rPr>
          <w:rFonts w:ascii="Arial" w:hAnsi="Arial" w:cs="Arial"/>
        </w:rPr>
        <w:t>where</w:t>
      </w:r>
      <w:proofErr w:type="gramEnd"/>
      <w:r>
        <w:rPr>
          <w:rFonts w:ascii="Arial" w:hAnsi="Arial" w:cs="Arial"/>
        </w:rPr>
        <w:t xml:space="preserve"> </w:t>
      </w:r>
      <w:proofErr w:type="spellStart"/>
      <w:r>
        <w:rPr>
          <w:rFonts w:ascii="Arial" w:hAnsi="Arial" w:cs="Arial"/>
        </w:rPr>
        <w:t>p</w:t>
      </w:r>
      <w:r w:rsidRPr="00EE13EC">
        <w:rPr>
          <w:rFonts w:ascii="Arial" w:hAnsi="Arial" w:cs="Arial"/>
          <w:vertAlign w:val="subscript"/>
        </w:rPr>
        <w:t>point</w:t>
      </w:r>
      <w:proofErr w:type="spellEnd"/>
      <w:r>
        <w:rPr>
          <w:rFonts w:ascii="Arial" w:hAnsi="Arial" w:cs="Arial"/>
        </w:rPr>
        <w:t xml:space="preserve"> is the point prevalence, </w:t>
      </w:r>
      <w:r w:rsidR="00A8778E">
        <w:rPr>
          <w:rFonts w:ascii="Arial" w:hAnsi="Arial" w:cs="Arial"/>
        </w:rPr>
        <w:t>i</w:t>
      </w:r>
      <w:r>
        <w:rPr>
          <w:rFonts w:ascii="Arial" w:hAnsi="Arial" w:cs="Arial"/>
        </w:rPr>
        <w:t xml:space="preserve"> is the incidence and </w:t>
      </w:r>
      <w:r w:rsidR="00A8778E">
        <w:rPr>
          <w:rFonts w:ascii="Arial" w:hAnsi="Arial" w:cs="Arial"/>
        </w:rPr>
        <w:t xml:space="preserve">d is the duration of the disease.  </w:t>
      </w:r>
      <w:r w:rsidR="00A8778E" w:rsidRPr="00CA6817">
        <w:rPr>
          <w:rFonts w:ascii="Arial" w:hAnsi="Arial" w:cs="Arial"/>
        </w:rPr>
        <w:t>Th</w:t>
      </w:r>
      <w:r w:rsidR="00A8778E">
        <w:rPr>
          <w:rFonts w:ascii="Arial" w:hAnsi="Arial" w:cs="Arial"/>
        </w:rPr>
        <w:t xml:space="preserve">us </w:t>
      </w:r>
      <w:r w:rsidR="00A8778E" w:rsidRPr="00CA6817">
        <w:rPr>
          <w:rFonts w:ascii="Arial" w:hAnsi="Arial" w:cs="Arial"/>
        </w:rPr>
        <w:t xml:space="preserve">the analysis includes </w:t>
      </w:r>
      <w:r w:rsidR="00A8778E">
        <w:rPr>
          <w:rFonts w:ascii="Arial" w:hAnsi="Arial" w:cs="Arial"/>
        </w:rPr>
        <w:t>2029</w:t>
      </w:r>
      <w:r w:rsidR="00A8778E" w:rsidRPr="00CA6817">
        <w:rPr>
          <w:rFonts w:ascii="Arial" w:hAnsi="Arial" w:cs="Arial"/>
        </w:rPr>
        <w:t xml:space="preserve"> prevalence estimates from 19 regions.  </w:t>
      </w:r>
      <w:r w:rsidR="00A8778E" w:rsidRPr="00CA6817">
        <w:rPr>
          <w:rFonts w:ascii="Arial" w:eastAsia="Times New Roman" w:hAnsi="Arial" w:cs="Arial"/>
          <w:color w:val="000000"/>
        </w:rPr>
        <w:t>Data without measures of uncertainty (effective sample size, standard error or 95% confidence intervals)</w:t>
      </w:r>
      <w:r w:rsidR="00A8778E">
        <w:rPr>
          <w:rFonts w:ascii="Arial" w:eastAsia="Times New Roman" w:hAnsi="Arial" w:cs="Arial"/>
          <w:color w:val="000000"/>
        </w:rPr>
        <w:t>, without case definitions,</w:t>
      </w:r>
      <w:r w:rsidR="00A8778E" w:rsidRPr="00CA6817">
        <w:rPr>
          <w:rFonts w:ascii="Arial" w:eastAsia="Times New Roman" w:hAnsi="Arial" w:cs="Arial"/>
          <w:color w:val="000000"/>
        </w:rPr>
        <w:t xml:space="preserve"> and duplicated data from different sources are excluded from analysis.</w:t>
      </w:r>
    </w:p>
    <w:p w:rsidR="00A8778E" w:rsidRPr="006C0646" w:rsidRDefault="00A8778E" w:rsidP="00A8778E">
      <w:pPr>
        <w:shd w:val="clear" w:color="auto" w:fill="FFFFFF"/>
        <w:spacing w:line="255" w:lineRule="atLeast"/>
        <w:textAlignment w:val="baseline"/>
        <w:rPr>
          <w:rFonts w:eastAsia="Times New Roman" w:cstheme="minorHAnsi"/>
          <w:color w:val="000000"/>
        </w:rPr>
      </w:pPr>
    </w:p>
    <w:p w:rsidR="00A8778E" w:rsidRDefault="00A8778E" w:rsidP="00A8778E">
      <w:pPr>
        <w:rPr>
          <w:rFonts w:ascii="Arial" w:hAnsi="Arial" w:cs="Arial"/>
        </w:rPr>
      </w:pPr>
      <w:r>
        <w:rPr>
          <w:rFonts w:ascii="Arial" w:hAnsi="Arial" w:cs="Arial"/>
          <w:noProof/>
        </w:rPr>
        <w:drawing>
          <wp:inline distT="0" distB="0" distL="0" distR="0">
            <wp:extent cx="5943600" cy="23025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rrhea-data.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inline>
        </w:drawing>
      </w:r>
    </w:p>
    <w:p w:rsidR="00A8778E" w:rsidRDefault="00A8778E" w:rsidP="00A8778E">
      <w:pPr>
        <w:rPr>
          <w:rFonts w:ascii="Arial" w:hAnsi="Arial" w:cs="Arial"/>
        </w:rPr>
      </w:pPr>
      <w:r>
        <w:rPr>
          <w:rFonts w:ascii="Arial" w:hAnsi="Arial" w:cs="Arial"/>
        </w:rPr>
        <w:t>Above:  Diarrheal point prevalence (a) and the product of point prevalence and excess mortality (b) data in Central Latin America.</w:t>
      </w:r>
    </w:p>
    <w:p w:rsidR="00A8778E" w:rsidRDefault="00A8778E" w:rsidP="00A8778E">
      <w:pPr>
        <w:rPr>
          <w:rFonts w:ascii="Arial" w:hAnsi="Arial" w:cs="Arial"/>
        </w:rPr>
      </w:pPr>
    </w:p>
    <w:p w:rsidR="00A8778E" w:rsidRDefault="00A8778E" w:rsidP="00A8778E">
      <w:pPr>
        <w:rPr>
          <w:rFonts w:ascii="Arial" w:hAnsi="Arial" w:cs="Arial"/>
        </w:rPr>
      </w:pPr>
      <w:r>
        <w:rPr>
          <w:rFonts w:ascii="Arial" w:hAnsi="Arial" w:cs="Arial"/>
        </w:rPr>
        <w:t xml:space="preserve">Diarrheal diseases use an integrated systems dynamic model to model all epidemiologic parameters for a </w:t>
      </w:r>
      <w:r w:rsidRPr="00CB460C">
        <w:rPr>
          <w:rFonts w:ascii="Arial" w:hAnsi="Arial" w:cs="Arial"/>
        </w:rPr>
        <w:t>single time, place and sex</w:t>
      </w:r>
      <w:r>
        <w:rPr>
          <w:rFonts w:ascii="Arial" w:hAnsi="Arial" w:cs="Arial"/>
        </w:rPr>
        <w:t xml:space="preserve">.  An integrated systems model estimates all </w:t>
      </w:r>
      <w:r>
        <w:rPr>
          <w:rFonts w:ascii="Arial" w:hAnsi="Arial" w:cs="Arial"/>
        </w:rPr>
        <w:lastRenderedPageBreak/>
        <w:t xml:space="preserve">epidemiologic parameters simultaneously which maintains internally consistent results as discussed in Chapters </w:t>
      </w:r>
      <w:r w:rsidRPr="00A1207F">
        <w:rPr>
          <w:rFonts w:ascii="Arial" w:hAnsi="Arial" w:cs="Arial"/>
          <w:b/>
        </w:rPr>
        <w:t>1.5</w:t>
      </w:r>
      <w:r>
        <w:rPr>
          <w:rFonts w:ascii="Arial" w:hAnsi="Arial" w:cs="Arial"/>
        </w:rPr>
        <w:t xml:space="preserve"> and </w:t>
      </w:r>
      <w:r w:rsidRPr="00A1207F">
        <w:rPr>
          <w:rFonts w:ascii="Arial" w:hAnsi="Arial" w:cs="Arial"/>
          <w:b/>
        </w:rPr>
        <w:t>CKD example</w:t>
      </w:r>
      <w:r>
        <w:rPr>
          <w:rFonts w:ascii="Arial" w:hAnsi="Arial" w:cs="Arial"/>
        </w:rPr>
        <w:t xml:space="preserve">.  In addition to the systematic review data, informative priors on the duration of diarrheal diseases help guide the modeling process.  The prior for duration is set as the prior for remission.  Duration priors produce less stable estimates than the more directly parameterized remission priors.  Therefore remission is the more appropriate prior for the model.  The following equation approximates the relationship between duration and remission </w:t>
      </w:r>
    </w:p>
    <w:p w:rsidR="00A8778E" w:rsidRDefault="00EE13EC" w:rsidP="00EE13EC">
      <w:pPr>
        <w:rPr>
          <w:rFonts w:ascii="Arial" w:hAnsi="Arial" w:cs="Arial"/>
        </w:rPr>
      </w:pPr>
      <w:r>
        <w:rPr>
          <w:rFonts w:ascii="Arial" w:hAnsi="Arial" w:cs="Arial"/>
        </w:rPr>
        <w:tab/>
      </w:r>
      <m:oMath>
        <m:r>
          <w:rPr>
            <w:rFonts w:ascii="Cambria Math" w:hAnsi="Cambria Math" w:cs="Arial"/>
          </w:rPr>
          <m:t>r=</m:t>
        </m:r>
        <m:f>
          <m:fPr>
            <m:ctrlPr>
              <w:rPr>
                <w:rFonts w:ascii="Cambria Math" w:hAnsi="Cambria Math" w:cs="Arial"/>
                <w:i/>
              </w:rPr>
            </m:ctrlPr>
          </m:fPr>
          <m:num>
            <m:r>
              <w:rPr>
                <w:rFonts w:ascii="Cambria Math" w:hAnsi="Cambria Math" w:cs="Arial"/>
              </w:rPr>
              <m:t>1</m:t>
            </m:r>
          </m:num>
          <m:den>
            <m:r>
              <w:rPr>
                <w:rFonts w:ascii="Cambria Math" w:hAnsi="Cambria Math" w:cs="Arial"/>
              </w:rPr>
              <m:t>d</m:t>
            </m:r>
          </m:den>
        </m:f>
      </m:oMath>
    </w:p>
    <w:p w:rsidR="00A8778E" w:rsidRDefault="00EE13EC" w:rsidP="00A8778E">
      <w:pPr>
        <w:rPr>
          <w:rFonts w:ascii="Arial" w:hAnsi="Arial" w:cs="Arial"/>
        </w:rPr>
      </w:pPr>
      <w:proofErr w:type="gramStart"/>
      <w:r>
        <w:rPr>
          <w:rFonts w:ascii="Arial" w:hAnsi="Arial" w:cs="Arial"/>
        </w:rPr>
        <w:t>where</w:t>
      </w:r>
      <w:proofErr w:type="gramEnd"/>
      <w:r>
        <w:rPr>
          <w:rFonts w:ascii="Arial" w:hAnsi="Arial" w:cs="Arial"/>
        </w:rPr>
        <w:t xml:space="preserve"> r</w:t>
      </w:r>
      <w:r w:rsidR="00A8778E">
        <w:rPr>
          <w:rFonts w:ascii="Arial" w:hAnsi="Arial" w:cs="Arial"/>
        </w:rPr>
        <w:t xml:space="preserve"> is the epidem</w:t>
      </w:r>
      <w:r>
        <w:rPr>
          <w:rFonts w:ascii="Arial" w:hAnsi="Arial" w:cs="Arial"/>
        </w:rPr>
        <w:t xml:space="preserve">iologic rate for remission and </w:t>
      </w:r>
      <w:r w:rsidR="00A8778E">
        <w:rPr>
          <w:rFonts w:ascii="Arial" w:hAnsi="Arial" w:cs="Arial"/>
        </w:rPr>
        <w:t xml:space="preserve">d is the epidemiologic rate for duration in years.  Similar to the discussion of priors in the </w:t>
      </w:r>
      <w:r w:rsidR="00A8778E" w:rsidRPr="007A23EC">
        <w:rPr>
          <w:rFonts w:ascii="Arial" w:hAnsi="Arial" w:cs="Arial"/>
          <w:b/>
        </w:rPr>
        <w:t>PMS example</w:t>
      </w:r>
      <w:r w:rsidR="00A8778E">
        <w:rPr>
          <w:rFonts w:ascii="Arial" w:hAnsi="Arial" w:cs="Arial"/>
        </w:rPr>
        <w:t>, the choice of priors affects the epidemiological estimates.  However, because of the logical requirement of internal consistency, a change in the duration of diarrheal diseases has effects on all epidemiological parameters as seen below.</w:t>
      </w:r>
    </w:p>
    <w:p w:rsidR="00A8778E" w:rsidRDefault="00A8778E" w:rsidP="00A8778E">
      <w:pPr>
        <w:tabs>
          <w:tab w:val="left" w:pos="3921"/>
        </w:tabs>
        <w:rPr>
          <w:rFonts w:ascii="Arial" w:hAnsi="Arial" w:cs="Arial"/>
        </w:rPr>
      </w:pPr>
    </w:p>
    <w:p w:rsidR="00A8778E" w:rsidRDefault="00A8778E" w:rsidP="00A8778E">
      <w:pPr>
        <w:rPr>
          <w:rFonts w:ascii="Arial" w:hAnsi="Arial" w:cs="Arial"/>
        </w:rPr>
      </w:pPr>
      <w:r>
        <w:rPr>
          <w:rFonts w:ascii="Arial" w:hAnsi="Arial" w:cs="Arial"/>
          <w:noProof/>
        </w:rPr>
        <w:drawing>
          <wp:inline distT="0" distB="0" distL="0" distR="0">
            <wp:extent cx="5890919" cy="4632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rrhea-duration.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890919" cy="4632325"/>
                    </a:xfrm>
                    <a:prstGeom prst="rect">
                      <a:avLst/>
                    </a:prstGeom>
                  </pic:spPr>
                </pic:pic>
              </a:graphicData>
            </a:graphic>
          </wp:inline>
        </w:drawing>
      </w:r>
    </w:p>
    <w:p w:rsidR="00A8778E" w:rsidRDefault="00A8778E" w:rsidP="00A8778E">
      <w:pPr>
        <w:rPr>
          <w:rFonts w:ascii="Arial" w:hAnsi="Arial" w:cs="Arial"/>
        </w:rPr>
      </w:pPr>
      <w:r>
        <w:rPr>
          <w:rFonts w:ascii="Arial" w:hAnsi="Arial" w:cs="Arial"/>
        </w:rPr>
        <w:t>Above: Estimates of prevalence (a), incidence (b), remission (c) and excess-mortality (d) for diarrheal diseases in males in Central Latin America 2005 using a consistent model.  The consistent model requires internal consistency, so a change in the prior on duration has effects on all epidemiological parameters.</w:t>
      </w:r>
    </w:p>
    <w:p w:rsidR="00A8778E" w:rsidRDefault="00A8778E" w:rsidP="00A8778E">
      <w:pPr>
        <w:rPr>
          <w:rFonts w:ascii="Arial" w:hAnsi="Arial" w:cs="Arial"/>
        </w:rPr>
      </w:pPr>
    </w:p>
    <w:p w:rsidR="00A8778E" w:rsidRDefault="00A8778E" w:rsidP="00A8778E">
      <w:pPr>
        <w:rPr>
          <w:rFonts w:ascii="Arial" w:hAnsi="Arial" w:cs="Arial"/>
        </w:rPr>
      </w:pPr>
    </w:p>
    <w:p w:rsidR="00A8778E" w:rsidRDefault="00A8778E" w:rsidP="00A8778E">
      <w:pPr>
        <w:rPr>
          <w:rFonts w:ascii="Arial" w:hAnsi="Arial" w:cs="Arial"/>
        </w:rPr>
      </w:pPr>
    </w:p>
    <w:p w:rsidR="00A8778E" w:rsidRDefault="00A8778E" w:rsidP="00A8778E">
      <w:pPr>
        <w:rPr>
          <w:rFonts w:ascii="Arial" w:hAnsi="Arial" w:cs="Arial"/>
        </w:rPr>
      </w:pPr>
    </w:p>
    <w:p w:rsidR="00A8778E" w:rsidRDefault="00A8778E" w:rsidP="00A8778E">
      <w:pPr>
        <w:rPr>
          <w:rFonts w:ascii="Arial" w:hAnsi="Arial" w:cs="Arial"/>
        </w:rPr>
      </w:pPr>
    </w:p>
    <w:p w:rsidR="00A8778E" w:rsidRDefault="00A8778E" w:rsidP="00A8778E">
      <w:pPr>
        <w:rPr>
          <w:rFonts w:ascii="Arial" w:hAnsi="Arial" w:cs="Arial"/>
        </w:rPr>
      </w:pPr>
      <w:r>
        <w:rPr>
          <w:rFonts w:ascii="Arial" w:hAnsi="Arial" w:cs="Arial"/>
        </w:rPr>
        <w:t>[1</w:t>
      </w:r>
      <w:proofErr w:type="gramStart"/>
      <w:r>
        <w:rPr>
          <w:rFonts w:ascii="Arial" w:hAnsi="Arial" w:cs="Arial"/>
        </w:rPr>
        <w:t>]  UNICEF</w:t>
      </w:r>
      <w:proofErr w:type="gramEnd"/>
      <w:r>
        <w:rPr>
          <w:rFonts w:ascii="Arial" w:hAnsi="Arial" w:cs="Arial"/>
        </w:rPr>
        <w:t>, WHO.  2009.  “</w:t>
      </w:r>
      <w:proofErr w:type="spellStart"/>
      <w:r>
        <w:rPr>
          <w:rFonts w:ascii="Arial" w:hAnsi="Arial" w:cs="Arial"/>
        </w:rPr>
        <w:t>Diarrhoea</w:t>
      </w:r>
      <w:proofErr w:type="spellEnd"/>
      <w:r>
        <w:rPr>
          <w:rFonts w:ascii="Arial" w:hAnsi="Arial" w:cs="Arial"/>
        </w:rPr>
        <w:t>: Why children are still dying and what can be done”.</w:t>
      </w:r>
    </w:p>
    <w:p w:rsidR="00A8778E" w:rsidRDefault="00A8778E" w:rsidP="00A8778E">
      <w:pPr>
        <w:rPr>
          <w:rFonts w:ascii="Arial" w:hAnsi="Arial" w:cs="Arial"/>
        </w:rPr>
      </w:pPr>
      <w:r>
        <w:rPr>
          <w:rFonts w:ascii="Arial" w:hAnsi="Arial" w:cs="Arial"/>
        </w:rPr>
        <w:t>[2</w:t>
      </w:r>
      <w:proofErr w:type="gramStart"/>
      <w:r>
        <w:rPr>
          <w:rFonts w:ascii="Arial" w:hAnsi="Arial" w:cs="Arial"/>
        </w:rPr>
        <w:t>]  Carlos</w:t>
      </w:r>
      <w:proofErr w:type="gramEnd"/>
      <w:r>
        <w:rPr>
          <w:rFonts w:ascii="Arial" w:hAnsi="Arial" w:cs="Arial"/>
        </w:rPr>
        <w:t xml:space="preserve">, CC and </w:t>
      </w:r>
      <w:proofErr w:type="spellStart"/>
      <w:r>
        <w:rPr>
          <w:rFonts w:ascii="Arial" w:hAnsi="Arial" w:cs="Arial"/>
        </w:rPr>
        <w:t>Saniel</w:t>
      </w:r>
      <w:proofErr w:type="spellEnd"/>
      <w:r>
        <w:rPr>
          <w:rFonts w:ascii="Arial" w:hAnsi="Arial" w:cs="Arial"/>
        </w:rPr>
        <w:t xml:space="preserve">, MC.  1990.  “Etiology and Epidemiology of Diarrhea”.  </w:t>
      </w:r>
      <w:r>
        <w:rPr>
          <w:rFonts w:ascii="Arial" w:hAnsi="Arial" w:cs="Arial"/>
          <w:i/>
        </w:rPr>
        <w:t xml:space="preserve">Phillips J </w:t>
      </w:r>
      <w:proofErr w:type="spellStart"/>
      <w:r>
        <w:rPr>
          <w:rFonts w:ascii="Arial" w:hAnsi="Arial" w:cs="Arial"/>
          <w:i/>
        </w:rPr>
        <w:t>Microbio</w:t>
      </w:r>
      <w:proofErr w:type="spellEnd"/>
      <w:r>
        <w:rPr>
          <w:rFonts w:ascii="Arial" w:hAnsi="Arial" w:cs="Arial"/>
          <w:i/>
        </w:rPr>
        <w:t xml:space="preserve"> Infect Dis</w:t>
      </w:r>
      <w:r>
        <w:rPr>
          <w:rFonts w:ascii="Arial" w:hAnsi="Arial" w:cs="Arial"/>
        </w:rPr>
        <w:t>.  19(2):51-53.</w:t>
      </w:r>
    </w:p>
    <w:p w:rsidR="00A8778E" w:rsidRPr="006C315E" w:rsidRDefault="00A8778E" w:rsidP="00A8778E">
      <w:pPr>
        <w:rPr>
          <w:rFonts w:ascii="Arial" w:hAnsi="Arial" w:cs="Arial"/>
        </w:rPr>
      </w:pPr>
      <w:r>
        <w:rPr>
          <w:rFonts w:ascii="Arial" w:hAnsi="Arial" w:cs="Arial"/>
        </w:rPr>
        <w:t>[3</w:t>
      </w:r>
      <w:proofErr w:type="gramStart"/>
      <w:r>
        <w:rPr>
          <w:rFonts w:ascii="Arial" w:hAnsi="Arial" w:cs="Arial"/>
        </w:rPr>
        <w:t xml:space="preserve">]  </w:t>
      </w:r>
      <w:proofErr w:type="spellStart"/>
      <w:r>
        <w:rPr>
          <w:rFonts w:ascii="Arial" w:hAnsi="Arial" w:cs="Arial"/>
        </w:rPr>
        <w:t>Lamerti</w:t>
      </w:r>
      <w:proofErr w:type="spellEnd"/>
      <w:proofErr w:type="gramEnd"/>
      <w:r>
        <w:rPr>
          <w:rFonts w:ascii="Arial" w:hAnsi="Arial" w:cs="Arial"/>
        </w:rPr>
        <w:t xml:space="preserve">, LM, et. </w:t>
      </w:r>
      <w:proofErr w:type="gramStart"/>
      <w:r>
        <w:rPr>
          <w:rFonts w:ascii="Arial" w:hAnsi="Arial" w:cs="Arial"/>
        </w:rPr>
        <w:t>al</w:t>
      </w:r>
      <w:proofErr w:type="gramEnd"/>
      <w:r>
        <w:rPr>
          <w:rFonts w:ascii="Arial" w:hAnsi="Arial" w:cs="Arial"/>
        </w:rPr>
        <w:t xml:space="preserve">.  2012.  “Systematic review of diarrhea duration and severity in children and adults in low- and middle-income countries”.  </w:t>
      </w:r>
      <w:proofErr w:type="gramStart"/>
      <w:r>
        <w:rPr>
          <w:rFonts w:ascii="Arial" w:hAnsi="Arial" w:cs="Arial"/>
          <w:i/>
        </w:rPr>
        <w:t>BMC Public Health</w:t>
      </w:r>
      <w:r>
        <w:rPr>
          <w:rFonts w:ascii="Arial" w:hAnsi="Arial" w:cs="Arial"/>
        </w:rPr>
        <w:t>.</w:t>
      </w:r>
      <w:proofErr w:type="gramEnd"/>
      <w:r>
        <w:rPr>
          <w:rFonts w:ascii="Arial" w:hAnsi="Arial" w:cs="Arial"/>
        </w:rPr>
        <w:t xml:space="preserve">  12:276</w:t>
      </w:r>
    </w:p>
    <w:p w:rsidR="00042F5D" w:rsidRDefault="00042F5D">
      <w:r>
        <w:br w:type="page"/>
      </w:r>
    </w:p>
    <w:p w:rsidR="00042F5D" w:rsidRPr="00CC2C4F" w:rsidRDefault="00042F5D" w:rsidP="00042F5D">
      <w:pPr>
        <w:rPr>
          <w:rFonts w:ascii="Arial" w:hAnsi="Arial" w:cs="Arial"/>
          <w:b/>
          <w:sz w:val="42"/>
          <w:szCs w:val="42"/>
        </w:rPr>
      </w:pPr>
      <w:r w:rsidRPr="00CC2C4F">
        <w:rPr>
          <w:rFonts w:ascii="Arial" w:hAnsi="Arial" w:cs="Arial"/>
          <w:b/>
          <w:sz w:val="42"/>
          <w:szCs w:val="42"/>
        </w:rPr>
        <w:lastRenderedPageBreak/>
        <w:t>Cirrhosis</w:t>
      </w:r>
    </w:p>
    <w:p w:rsidR="00042F5D" w:rsidRPr="00CC2C4F" w:rsidRDefault="00042F5D" w:rsidP="00042F5D">
      <w:pPr>
        <w:rPr>
          <w:rFonts w:ascii="Arial" w:hAnsi="Arial" w:cs="Arial"/>
        </w:rPr>
      </w:pPr>
    </w:p>
    <w:p w:rsidR="00042F5D" w:rsidRDefault="00042F5D" w:rsidP="00042F5D">
      <w:pPr>
        <w:rPr>
          <w:rFonts w:ascii="Arial" w:hAnsi="Arial" w:cs="Arial"/>
        </w:rPr>
      </w:pPr>
      <w:r w:rsidRPr="00CC2C4F">
        <w:rPr>
          <w:rFonts w:ascii="Arial" w:hAnsi="Arial" w:cs="Arial"/>
        </w:rPr>
        <w:t xml:space="preserve">Fixed effects </w:t>
      </w:r>
      <w:r>
        <w:rPr>
          <w:rFonts w:ascii="Arial" w:hAnsi="Arial" w:cs="Arial"/>
        </w:rPr>
        <w:t>can also increase the accuracy of out-of-sample predictions.  By modeling the relationship between the epidemiologic parameter of interest and the explanatory covariate, extrapolation can predict for epidemiologic parameters in areas where no epidemiologic parameter measurements are available but covariate data are.  Few regions have epidemiologic measurements for cirrhosis.  However, by using the age-standardized hepatitis C prevalence as a country-level covariate to predict out-of-sample, it is possible to estimate the prevalence of cirrhosis.</w:t>
      </w:r>
    </w:p>
    <w:p w:rsidR="00042F5D" w:rsidRDefault="00042F5D" w:rsidP="00042F5D">
      <w:pPr>
        <w:rPr>
          <w:rFonts w:ascii="Arial" w:hAnsi="Arial" w:cs="Arial"/>
        </w:rPr>
      </w:pPr>
    </w:p>
    <w:p w:rsidR="00042F5D" w:rsidRDefault="00042F5D" w:rsidP="00042F5D">
      <w:pPr>
        <w:rPr>
          <w:rFonts w:ascii="Arial" w:hAnsi="Arial" w:cs="Arial"/>
        </w:rPr>
      </w:pPr>
      <w:r>
        <w:rPr>
          <w:rFonts w:ascii="Arial" w:hAnsi="Arial" w:cs="Arial"/>
        </w:rPr>
        <w:t>The result of chronic liver injury, cirrhosis is an advanced stage of liver scarring.  Cirrhosis is the end stage of any chronic liver disease, with the most common causes being alcoholic liver disease and hepatitis B and C.  Asymptomatic during the early stages of the disease, compensated cirrhosis may go undetected until complications develop.  The diagnostic gold standard for cirrhosis is a liver biopsy.  Complications such as portal hypertension, jaundice, ascites, gastrointestinal bleeding and liver dysfunction mark the progression from compensated to decompensated cirrhosis.  Irreversible, cirrhosis management is the prevention, control and treatment of</w:t>
      </w:r>
      <w:r w:rsidRPr="001D2CE1">
        <w:rPr>
          <w:rFonts w:ascii="Arial" w:hAnsi="Arial" w:cs="Arial"/>
        </w:rPr>
        <w:t xml:space="preserve"> </w:t>
      </w:r>
      <w:r>
        <w:rPr>
          <w:rFonts w:ascii="Arial" w:hAnsi="Arial" w:cs="Arial"/>
        </w:rPr>
        <w:t xml:space="preserve">cirrhosis complications, with liver transplantation being the ultimate treatment.  Without a liver transplant, cirrhosis mortality is very high [1, 2, </w:t>
      </w:r>
      <w:proofErr w:type="gramStart"/>
      <w:r>
        <w:rPr>
          <w:rFonts w:ascii="Arial" w:hAnsi="Arial" w:cs="Arial"/>
        </w:rPr>
        <w:t>3</w:t>
      </w:r>
      <w:proofErr w:type="gramEnd"/>
      <w:r>
        <w:rPr>
          <w:rFonts w:ascii="Arial" w:hAnsi="Arial" w:cs="Arial"/>
        </w:rPr>
        <w:t xml:space="preserve">]. </w:t>
      </w:r>
    </w:p>
    <w:p w:rsidR="00042F5D" w:rsidRDefault="00042F5D" w:rsidP="00042F5D">
      <w:pPr>
        <w:rPr>
          <w:rFonts w:ascii="Arial" w:hAnsi="Arial" w:cs="Arial"/>
        </w:rPr>
      </w:pPr>
    </w:p>
    <w:p w:rsidR="00042F5D" w:rsidRDefault="00042F5D" w:rsidP="00042F5D">
      <w:pPr>
        <w:rPr>
          <w:rFonts w:ascii="Arial" w:hAnsi="Arial" w:cs="Arial"/>
        </w:rPr>
      </w:pPr>
      <w:r>
        <w:rPr>
          <w:rFonts w:ascii="Arial" w:hAnsi="Arial" w:cs="Arial"/>
        </w:rPr>
        <w:t>Systematic review yielded prevalence, excess mortality rate estimates from four (of 21 possible) regions.  Given the difficulty in cirrhosis diagnosis, it is assumed this data represents decompensated cirrhosis and the following analysis focuses on the decompensated phase of the disease, assuming almost all prevalent cases lead to death.</w:t>
      </w:r>
    </w:p>
    <w:p w:rsidR="00042F5D" w:rsidRDefault="00042F5D" w:rsidP="00042F5D">
      <w:pPr>
        <w:rPr>
          <w:rFonts w:ascii="Arial" w:hAnsi="Arial" w:cs="Arial"/>
        </w:rPr>
      </w:pPr>
    </w:p>
    <w:p w:rsidR="00042F5D" w:rsidRDefault="00042F5D" w:rsidP="00042F5D">
      <w:pPr>
        <w:rPr>
          <w:rFonts w:ascii="Arial" w:hAnsi="Arial" w:cs="Arial"/>
        </w:rPr>
      </w:pPr>
      <w:r>
        <w:rPr>
          <w:rFonts w:ascii="Arial" w:hAnsi="Arial" w:cs="Arial"/>
          <w:noProof/>
        </w:rPr>
        <w:drawing>
          <wp:inline distT="0" distB="0" distL="0" distR="0">
            <wp:extent cx="5943600" cy="22548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rhosis-data.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2254885"/>
                    </a:xfrm>
                    <a:prstGeom prst="rect">
                      <a:avLst/>
                    </a:prstGeom>
                  </pic:spPr>
                </pic:pic>
              </a:graphicData>
            </a:graphic>
          </wp:inline>
        </w:drawing>
      </w:r>
    </w:p>
    <w:p w:rsidR="00042F5D" w:rsidRDefault="00042F5D" w:rsidP="00042F5D">
      <w:pPr>
        <w:rPr>
          <w:rFonts w:ascii="Arial" w:hAnsi="Arial" w:cs="Arial"/>
        </w:rPr>
      </w:pPr>
      <w:r>
        <w:rPr>
          <w:rFonts w:ascii="Arial" w:hAnsi="Arial" w:cs="Arial"/>
        </w:rPr>
        <w:t xml:space="preserve">Above: Available global data for cirrhosis prevalence and </w:t>
      </w:r>
      <w:r w:rsidRPr="00C85AF0">
        <w:rPr>
          <w:rFonts w:ascii="Arial" w:hAnsi="Arial" w:cs="Arial"/>
          <w:b/>
        </w:rPr>
        <w:t>pf</w:t>
      </w:r>
      <w:r>
        <w:rPr>
          <w:rFonts w:ascii="Arial" w:hAnsi="Arial" w:cs="Arial"/>
        </w:rPr>
        <w:t>.</w:t>
      </w:r>
    </w:p>
    <w:p w:rsidR="00042F5D" w:rsidRDefault="00042F5D" w:rsidP="00042F5D">
      <w:pPr>
        <w:rPr>
          <w:rFonts w:ascii="Arial" w:hAnsi="Arial" w:cs="Arial"/>
        </w:rPr>
      </w:pPr>
    </w:p>
    <w:p w:rsidR="00042F5D" w:rsidRDefault="00042F5D" w:rsidP="00042F5D">
      <w:pPr>
        <w:rPr>
          <w:rFonts w:ascii="Arial" w:hAnsi="Arial" w:cs="Arial"/>
        </w:rPr>
      </w:pPr>
    </w:p>
    <w:p w:rsidR="00042F5D" w:rsidRDefault="00042F5D" w:rsidP="00042F5D">
      <w:pPr>
        <w:rPr>
          <w:rFonts w:ascii="Arial" w:hAnsi="Arial" w:cs="Arial"/>
        </w:rPr>
      </w:pPr>
      <w:proofErr w:type="gramStart"/>
      <w:r>
        <w:rPr>
          <w:rFonts w:ascii="Arial" w:hAnsi="Arial" w:cs="Arial"/>
        </w:rPr>
        <w:t>borrow</w:t>
      </w:r>
      <w:proofErr w:type="gramEnd"/>
      <w:r>
        <w:rPr>
          <w:rFonts w:ascii="Arial" w:hAnsi="Arial" w:cs="Arial"/>
        </w:rPr>
        <w:t xml:space="preserve"> strength from the mortality estimates to inform the incidence estimates</w:t>
      </w:r>
    </w:p>
    <w:p w:rsidR="00042F5D" w:rsidRDefault="00042F5D" w:rsidP="00042F5D">
      <w:pPr>
        <w:rPr>
          <w:rFonts w:ascii="Arial" w:hAnsi="Arial" w:cs="Arial"/>
        </w:rPr>
      </w:pPr>
      <w:proofErr w:type="gramStart"/>
      <w:r>
        <w:rPr>
          <w:rFonts w:ascii="Arial" w:hAnsi="Arial" w:cs="Arial"/>
        </w:rPr>
        <w:t>using</w:t>
      </w:r>
      <w:proofErr w:type="gramEnd"/>
      <w:r>
        <w:rPr>
          <w:rFonts w:ascii="Arial" w:hAnsi="Arial" w:cs="Arial"/>
        </w:rPr>
        <w:t xml:space="preserve"> estimates of age-standardized hepatitis C prevalence as an explanatory covariate for estimating the prevalence of cirrhosis….??</w:t>
      </w:r>
    </w:p>
    <w:p w:rsidR="00042F5D" w:rsidRDefault="00042F5D" w:rsidP="00042F5D">
      <w:pPr>
        <w:rPr>
          <w:rFonts w:ascii="Arial" w:hAnsi="Arial" w:cs="Arial"/>
        </w:rPr>
      </w:pPr>
      <w:r w:rsidRPr="00CC2C4F">
        <w:rPr>
          <w:rFonts w:ascii="Arial" w:hAnsi="Arial" w:cs="Arial"/>
        </w:rPr>
        <w:lastRenderedPageBreak/>
        <w:t>[1</w:t>
      </w:r>
      <w:proofErr w:type="gramStart"/>
      <w:r w:rsidRPr="00CC2C4F">
        <w:rPr>
          <w:rFonts w:ascii="Arial" w:hAnsi="Arial" w:cs="Arial"/>
        </w:rPr>
        <w:t>]  Garcia</w:t>
      </w:r>
      <w:proofErr w:type="gramEnd"/>
      <w:r w:rsidRPr="00CC2C4F">
        <w:rPr>
          <w:rFonts w:ascii="Arial" w:hAnsi="Arial" w:cs="Arial"/>
        </w:rPr>
        <w:t>-</w:t>
      </w:r>
      <w:proofErr w:type="spellStart"/>
      <w:r w:rsidRPr="00CC2C4F">
        <w:rPr>
          <w:rFonts w:ascii="Arial" w:hAnsi="Arial" w:cs="Arial"/>
        </w:rPr>
        <w:t>Tsao</w:t>
      </w:r>
      <w:proofErr w:type="spellEnd"/>
      <w:r w:rsidRPr="00CC2C4F">
        <w:rPr>
          <w:rFonts w:ascii="Arial" w:hAnsi="Arial" w:cs="Arial"/>
        </w:rPr>
        <w:t xml:space="preserve">, G, et. </w:t>
      </w:r>
      <w:proofErr w:type="gramStart"/>
      <w:r w:rsidRPr="00CC2C4F">
        <w:rPr>
          <w:rFonts w:ascii="Arial" w:hAnsi="Arial" w:cs="Arial"/>
        </w:rPr>
        <w:t>al</w:t>
      </w:r>
      <w:proofErr w:type="gramEnd"/>
      <w:r w:rsidRPr="00CC2C4F">
        <w:rPr>
          <w:rFonts w:ascii="Arial" w:hAnsi="Arial" w:cs="Arial"/>
        </w:rPr>
        <w:t xml:space="preserve">.  2009.  “Management and Treatment of Patients </w:t>
      </w:r>
      <w:proofErr w:type="gramStart"/>
      <w:r w:rsidRPr="00CC2C4F">
        <w:rPr>
          <w:rFonts w:ascii="Arial" w:hAnsi="Arial" w:cs="Arial"/>
        </w:rPr>
        <w:t>With</w:t>
      </w:r>
      <w:proofErr w:type="gramEnd"/>
      <w:r w:rsidRPr="00CC2C4F">
        <w:rPr>
          <w:rFonts w:ascii="Arial" w:hAnsi="Arial" w:cs="Arial"/>
        </w:rPr>
        <w:t xml:space="preserve"> Cirrhosis and Portal Hypertension: Recommendations From the Department of Veterans Affairs Hepatitis C Resource Center Program and the National Hepatitis C Program”.  </w:t>
      </w:r>
      <w:proofErr w:type="gramStart"/>
      <w:r w:rsidRPr="00CC2C4F">
        <w:rPr>
          <w:rFonts w:ascii="Arial" w:hAnsi="Arial" w:cs="Arial"/>
          <w:i/>
        </w:rPr>
        <w:t xml:space="preserve">Am J </w:t>
      </w:r>
      <w:proofErr w:type="spellStart"/>
      <w:r w:rsidRPr="00CC2C4F">
        <w:rPr>
          <w:rFonts w:ascii="Arial" w:hAnsi="Arial" w:cs="Arial"/>
          <w:i/>
        </w:rPr>
        <w:t>Gastroenterol</w:t>
      </w:r>
      <w:proofErr w:type="spellEnd"/>
      <w:r w:rsidRPr="00CC2C4F">
        <w:rPr>
          <w:rFonts w:ascii="Arial" w:hAnsi="Arial" w:cs="Arial"/>
        </w:rPr>
        <w:t>.</w:t>
      </w:r>
      <w:proofErr w:type="gramEnd"/>
      <w:r w:rsidRPr="00CC2C4F">
        <w:rPr>
          <w:rFonts w:ascii="Arial" w:hAnsi="Arial" w:cs="Arial"/>
        </w:rPr>
        <w:t xml:space="preserve">  104:1802-1829.</w:t>
      </w:r>
    </w:p>
    <w:p w:rsidR="00042F5D" w:rsidRDefault="00042F5D" w:rsidP="00042F5D">
      <w:pPr>
        <w:rPr>
          <w:rFonts w:ascii="Arial" w:hAnsi="Arial" w:cs="Arial"/>
        </w:rPr>
      </w:pPr>
      <w:r>
        <w:rPr>
          <w:rFonts w:ascii="Arial" w:hAnsi="Arial" w:cs="Arial"/>
        </w:rPr>
        <w:t>[2</w:t>
      </w:r>
      <w:proofErr w:type="gramStart"/>
      <w:r>
        <w:rPr>
          <w:rFonts w:ascii="Arial" w:hAnsi="Arial" w:cs="Arial"/>
        </w:rPr>
        <w:t>]  D’Amico</w:t>
      </w:r>
      <w:proofErr w:type="gramEnd"/>
      <w:r>
        <w:rPr>
          <w:rFonts w:ascii="Arial" w:hAnsi="Arial" w:cs="Arial"/>
        </w:rPr>
        <w:t xml:space="preserve">, G, et. </w:t>
      </w:r>
      <w:proofErr w:type="gramStart"/>
      <w:r>
        <w:rPr>
          <w:rFonts w:ascii="Arial" w:hAnsi="Arial" w:cs="Arial"/>
        </w:rPr>
        <w:t>al</w:t>
      </w:r>
      <w:proofErr w:type="gramEnd"/>
      <w:r>
        <w:rPr>
          <w:rFonts w:ascii="Arial" w:hAnsi="Arial" w:cs="Arial"/>
        </w:rPr>
        <w:t xml:space="preserve">.  2006.  “Natural history and prognostic indicators of survival in cirrhosis: A systematic review of 118 studies”.  </w:t>
      </w:r>
      <w:proofErr w:type="gramStart"/>
      <w:r>
        <w:rPr>
          <w:rFonts w:ascii="Arial" w:hAnsi="Arial" w:cs="Arial"/>
          <w:i/>
        </w:rPr>
        <w:t xml:space="preserve">Journal of </w:t>
      </w:r>
      <w:proofErr w:type="spellStart"/>
      <w:r>
        <w:rPr>
          <w:rFonts w:ascii="Arial" w:hAnsi="Arial" w:cs="Arial"/>
          <w:i/>
        </w:rPr>
        <w:t>Hepatology</w:t>
      </w:r>
      <w:proofErr w:type="spellEnd"/>
      <w:r>
        <w:rPr>
          <w:rFonts w:ascii="Arial" w:hAnsi="Arial" w:cs="Arial"/>
        </w:rPr>
        <w:t>.</w:t>
      </w:r>
      <w:proofErr w:type="gramEnd"/>
      <w:r>
        <w:rPr>
          <w:rFonts w:ascii="Arial" w:hAnsi="Arial" w:cs="Arial"/>
        </w:rPr>
        <w:t xml:space="preserve">  44(1):217-231.</w:t>
      </w:r>
    </w:p>
    <w:p w:rsidR="00042F5D" w:rsidRPr="001C518D" w:rsidRDefault="00042F5D" w:rsidP="00042F5D">
      <w:pPr>
        <w:rPr>
          <w:rFonts w:ascii="Arial" w:hAnsi="Arial" w:cs="Arial"/>
        </w:rPr>
      </w:pPr>
      <w:r>
        <w:rPr>
          <w:rFonts w:ascii="Arial" w:hAnsi="Arial" w:cs="Arial"/>
        </w:rPr>
        <w:t>[3</w:t>
      </w:r>
      <w:proofErr w:type="gramStart"/>
      <w:r>
        <w:rPr>
          <w:rFonts w:ascii="Arial" w:hAnsi="Arial" w:cs="Arial"/>
        </w:rPr>
        <w:t xml:space="preserve">]  </w:t>
      </w:r>
      <w:proofErr w:type="spellStart"/>
      <w:r>
        <w:rPr>
          <w:rFonts w:ascii="Arial" w:hAnsi="Arial" w:cs="Arial"/>
        </w:rPr>
        <w:t>Schuppan</w:t>
      </w:r>
      <w:proofErr w:type="spellEnd"/>
      <w:proofErr w:type="gramEnd"/>
      <w:r>
        <w:rPr>
          <w:rFonts w:ascii="Arial" w:hAnsi="Arial" w:cs="Arial"/>
        </w:rPr>
        <w:t xml:space="preserve">, D and </w:t>
      </w:r>
      <w:proofErr w:type="spellStart"/>
      <w:r>
        <w:rPr>
          <w:rFonts w:ascii="Arial" w:hAnsi="Arial" w:cs="Arial"/>
        </w:rPr>
        <w:t>Afdhal</w:t>
      </w:r>
      <w:proofErr w:type="spellEnd"/>
      <w:r>
        <w:rPr>
          <w:rFonts w:ascii="Arial" w:hAnsi="Arial" w:cs="Arial"/>
        </w:rPr>
        <w:t xml:space="preserve">, NH.  2008.  “Liver cirrhosis”.  </w:t>
      </w:r>
      <w:proofErr w:type="gramStart"/>
      <w:r w:rsidRPr="00491509">
        <w:rPr>
          <w:rFonts w:ascii="Arial" w:hAnsi="Arial" w:cs="Arial"/>
          <w:i/>
        </w:rPr>
        <w:t>The</w:t>
      </w:r>
      <w:r>
        <w:rPr>
          <w:rFonts w:ascii="Arial" w:hAnsi="Arial" w:cs="Arial"/>
        </w:rPr>
        <w:t xml:space="preserve"> </w:t>
      </w:r>
      <w:r>
        <w:rPr>
          <w:rFonts w:ascii="Arial" w:hAnsi="Arial" w:cs="Arial"/>
          <w:i/>
        </w:rPr>
        <w:t>Lancet</w:t>
      </w:r>
      <w:r>
        <w:rPr>
          <w:rFonts w:ascii="Arial" w:hAnsi="Arial" w:cs="Arial"/>
        </w:rPr>
        <w:t>.</w:t>
      </w:r>
      <w:proofErr w:type="gramEnd"/>
      <w:r>
        <w:rPr>
          <w:rFonts w:ascii="Arial" w:hAnsi="Arial" w:cs="Arial"/>
        </w:rPr>
        <w:t xml:space="preserve">  371(9615):838-851.</w:t>
      </w:r>
    </w:p>
    <w:p w:rsidR="00042F5D" w:rsidRDefault="00042F5D">
      <w:r>
        <w:br w:type="page"/>
      </w:r>
    </w:p>
    <w:p w:rsidR="00042F5D" w:rsidRPr="00256857" w:rsidRDefault="00042F5D" w:rsidP="00042F5D">
      <w:pPr>
        <w:spacing w:line="240" w:lineRule="auto"/>
        <w:rPr>
          <w:rFonts w:ascii="Arial" w:hAnsi="Arial" w:cs="Arial"/>
          <w:sz w:val="42"/>
          <w:szCs w:val="42"/>
        </w:rPr>
      </w:pPr>
      <w:r w:rsidRPr="00256857">
        <w:rPr>
          <w:rFonts w:ascii="Arial" w:hAnsi="Arial" w:cs="Arial"/>
          <w:sz w:val="42"/>
          <w:szCs w:val="42"/>
        </w:rPr>
        <w:lastRenderedPageBreak/>
        <w:t>Transport Injuries</w:t>
      </w: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r w:rsidRPr="00256857">
        <w:rPr>
          <w:rFonts w:ascii="Arial" w:hAnsi="Arial" w:cs="Arial"/>
        </w:rPr>
        <w:t>So injuries…</w:t>
      </w:r>
    </w:p>
    <w:p w:rsidR="00042F5D" w:rsidRPr="00256857" w:rsidRDefault="00042F5D" w:rsidP="00042F5D">
      <w:pPr>
        <w:spacing w:line="240" w:lineRule="auto"/>
        <w:rPr>
          <w:rFonts w:ascii="Arial" w:hAnsi="Arial" w:cs="Arial"/>
        </w:rPr>
      </w:pPr>
      <w:proofErr w:type="gramStart"/>
      <w:r w:rsidRPr="00256857">
        <w:rPr>
          <w:rFonts w:ascii="Arial" w:hAnsi="Arial" w:cs="Arial"/>
        </w:rPr>
        <w:t>know</w:t>
      </w:r>
      <w:proofErr w:type="gramEnd"/>
      <w:r w:rsidRPr="00256857">
        <w:rPr>
          <w:rFonts w:ascii="Arial" w:hAnsi="Arial" w:cs="Arial"/>
        </w:rPr>
        <w:t xml:space="preserve"> incidence and need prevalence…</w:t>
      </w:r>
    </w:p>
    <w:p w:rsidR="00042F5D" w:rsidRPr="00256857" w:rsidRDefault="00042F5D" w:rsidP="00042F5D">
      <w:pPr>
        <w:spacing w:line="240" w:lineRule="auto"/>
        <w:rPr>
          <w:rFonts w:ascii="Arial" w:hAnsi="Arial" w:cs="Arial"/>
        </w:rPr>
      </w:pPr>
      <w:proofErr w:type="gramStart"/>
      <w:r>
        <w:rPr>
          <w:rFonts w:ascii="Arial" w:hAnsi="Arial" w:cs="Arial"/>
        </w:rPr>
        <w:t>more</w:t>
      </w:r>
      <w:proofErr w:type="gramEnd"/>
      <w:r>
        <w:rPr>
          <w:rFonts w:ascii="Arial" w:hAnsi="Arial" w:cs="Arial"/>
        </w:rPr>
        <w:t xml:space="preserve"> consistent models</w:t>
      </w:r>
    </w:p>
    <w:p w:rsidR="00042F5D" w:rsidRPr="00256857" w:rsidRDefault="00042F5D" w:rsidP="00042F5D">
      <w:pPr>
        <w:spacing w:line="240" w:lineRule="auto"/>
        <w:rPr>
          <w:rFonts w:ascii="Arial" w:hAnsi="Arial" w:cs="Arial"/>
        </w:rPr>
      </w:pPr>
    </w:p>
    <w:p w:rsidR="00042F5D"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r>
        <w:rPr>
          <w:rFonts w:ascii="Arial" w:hAnsi="Arial" w:cs="Arial"/>
        </w:rPr>
        <w:t xml:space="preserve">For the 2010 GBD Study, injuries include all conditions that are </w:t>
      </w:r>
      <w:proofErr w:type="spellStart"/>
      <w:r>
        <w:rPr>
          <w:rFonts w:ascii="Arial" w:hAnsi="Arial" w:cs="Arial"/>
        </w:rPr>
        <w:t>codable</w:t>
      </w:r>
      <w:proofErr w:type="spellEnd"/>
      <w:r>
        <w:rPr>
          <w:rFonts w:ascii="Arial" w:hAnsi="Arial" w:cs="Arial"/>
        </w:rPr>
        <w:t xml:space="preserve"> to the ICD-9 and ICD-10 injuries chapter.  This example solely focuses on transport injuries. </w:t>
      </w:r>
      <w:r w:rsidRPr="009264D1">
        <w:rPr>
          <w:rFonts w:ascii="Arial" w:hAnsi="Arial" w:cs="Arial"/>
        </w:rPr>
        <w:t xml:space="preserve"> </w:t>
      </w:r>
      <w:r w:rsidRPr="00256857">
        <w:rPr>
          <w:rFonts w:ascii="Arial" w:hAnsi="Arial" w:cs="Arial"/>
        </w:rPr>
        <w:t>Transp</w:t>
      </w:r>
      <w:r>
        <w:rPr>
          <w:rFonts w:ascii="Arial" w:hAnsi="Arial" w:cs="Arial"/>
        </w:rPr>
        <w:t>ort injuries include road injuries</w:t>
      </w:r>
      <w:r w:rsidRPr="00256857">
        <w:rPr>
          <w:rFonts w:ascii="Arial" w:hAnsi="Arial" w:cs="Arial"/>
        </w:rPr>
        <w:t xml:space="preserve"> for pedestrian, bicyclist, motorized two-wheeler rider, occupation motorized vehicle with 3 or more wheels, and other road injury.  It also includes other transport injury and unintentional other transport injury</w:t>
      </w:r>
      <w:r>
        <w:rPr>
          <w:rFonts w:ascii="Arial" w:hAnsi="Arial" w:cs="Arial"/>
        </w:rPr>
        <w:t>.</w:t>
      </w:r>
    </w:p>
    <w:p w:rsidR="00042F5D" w:rsidRDefault="00042F5D" w:rsidP="00042F5D">
      <w:pPr>
        <w:spacing w:line="240" w:lineRule="auto"/>
        <w:rPr>
          <w:rFonts w:ascii="Arial" w:hAnsi="Arial" w:cs="Arial"/>
        </w:rPr>
      </w:pPr>
    </w:p>
    <w:p w:rsidR="00042F5D" w:rsidRDefault="00042F5D" w:rsidP="00042F5D">
      <w:pPr>
        <w:spacing w:line="240" w:lineRule="auto"/>
        <w:rPr>
          <w:rFonts w:ascii="Arial" w:hAnsi="Arial" w:cs="Arial"/>
        </w:rPr>
      </w:pPr>
    </w:p>
    <w:p w:rsidR="00042F5D"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r w:rsidRPr="00256857">
        <w:rPr>
          <w:rFonts w:ascii="Arial" w:hAnsi="Arial" w:cs="Arial"/>
        </w:rPr>
        <w:t xml:space="preserve">Injury is a condition </w:t>
      </w:r>
      <w:proofErr w:type="spellStart"/>
      <w:r w:rsidRPr="00256857">
        <w:rPr>
          <w:rFonts w:ascii="Arial" w:hAnsi="Arial" w:cs="Arial"/>
        </w:rPr>
        <w:t>codable</w:t>
      </w:r>
      <w:proofErr w:type="spellEnd"/>
      <w:r w:rsidRPr="00256857">
        <w:rPr>
          <w:rFonts w:ascii="Arial" w:hAnsi="Arial" w:cs="Arial"/>
        </w:rPr>
        <w:t xml:space="preserve"> to the ICD-9 and ICD-10 chapters with that name</w:t>
      </w:r>
    </w:p>
    <w:p w:rsidR="00042F5D" w:rsidRPr="00256857" w:rsidRDefault="00042F5D" w:rsidP="00042F5D">
      <w:pPr>
        <w:spacing w:line="240" w:lineRule="auto"/>
        <w:rPr>
          <w:rFonts w:ascii="Arial" w:hAnsi="Arial" w:cs="Arial"/>
        </w:rPr>
      </w:pPr>
      <w:proofErr w:type="gramStart"/>
      <w:r w:rsidRPr="00256857">
        <w:rPr>
          <w:rFonts w:ascii="Arial" w:hAnsi="Arial" w:cs="Arial"/>
        </w:rPr>
        <w:t>only</w:t>
      </w:r>
      <w:proofErr w:type="gramEnd"/>
      <w:r w:rsidRPr="00256857">
        <w:rPr>
          <w:rFonts w:ascii="Arial" w:hAnsi="Arial" w:cs="Arial"/>
        </w:rPr>
        <w:t xml:space="preserve"> cases warranting hospitalization and cases warranting treatment by health care professional but not hospitalization included</w:t>
      </w:r>
    </w:p>
    <w:p w:rsidR="00042F5D" w:rsidRPr="00256857" w:rsidRDefault="00042F5D" w:rsidP="00042F5D">
      <w:pPr>
        <w:spacing w:line="240" w:lineRule="auto"/>
        <w:rPr>
          <w:rFonts w:ascii="Arial" w:hAnsi="Arial" w:cs="Arial"/>
        </w:rPr>
      </w:pPr>
      <w:proofErr w:type="gramStart"/>
      <w:r w:rsidRPr="00256857">
        <w:rPr>
          <w:rFonts w:ascii="Arial" w:hAnsi="Arial" w:cs="Arial"/>
        </w:rPr>
        <w:t>includes</w:t>
      </w:r>
      <w:proofErr w:type="gramEnd"/>
      <w:r w:rsidRPr="00256857">
        <w:rPr>
          <w:rFonts w:ascii="Arial" w:hAnsi="Arial" w:cs="Arial"/>
        </w:rPr>
        <w:t xml:space="preserve"> short term and long term outcomes yields total global burden of injury</w:t>
      </w: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r w:rsidRPr="00256857">
        <w:rPr>
          <w:rFonts w:ascii="Arial" w:hAnsi="Arial" w:cs="Arial"/>
        </w:rPr>
        <w:t>Transport injuries include road injury for pedestrian, bicyclist, motorized two-wheeler rider, occupation motorized vehicle with 3 or more wheels, and other road injury.  It also includes other transport injury and unintentional other transport injury</w:t>
      </w: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proofErr w:type="gramStart"/>
      <w:r w:rsidRPr="00256857">
        <w:rPr>
          <w:rFonts w:ascii="Arial" w:hAnsi="Arial" w:cs="Arial"/>
        </w:rPr>
        <w:t>modeled</w:t>
      </w:r>
      <w:proofErr w:type="gramEnd"/>
      <w:r w:rsidRPr="00256857">
        <w:rPr>
          <w:rFonts w:ascii="Arial" w:hAnsi="Arial" w:cs="Arial"/>
        </w:rPr>
        <w:t xml:space="preserve"> mortality rates from VA, surveillance systems, survey/census, police reports for mortality data</w:t>
      </w: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proofErr w:type="spellStart"/>
      <w:r w:rsidRPr="00256857">
        <w:rPr>
          <w:rFonts w:ascii="Arial" w:hAnsi="Arial" w:cs="Arial"/>
        </w:rPr>
        <w:t>DisMod</w:t>
      </w:r>
      <w:proofErr w:type="spellEnd"/>
      <w:r w:rsidRPr="00256857">
        <w:rPr>
          <w:rFonts w:ascii="Arial" w:hAnsi="Arial" w:cs="Arial"/>
        </w:rPr>
        <w:t>:</w:t>
      </w:r>
    </w:p>
    <w:p w:rsidR="00042F5D" w:rsidRPr="00256857" w:rsidRDefault="00042F5D" w:rsidP="00042F5D">
      <w:pPr>
        <w:spacing w:line="240" w:lineRule="auto"/>
        <w:rPr>
          <w:rFonts w:ascii="Arial" w:hAnsi="Arial" w:cs="Arial"/>
        </w:rPr>
      </w:pPr>
      <w:proofErr w:type="gramStart"/>
      <w:r w:rsidRPr="00256857">
        <w:rPr>
          <w:rFonts w:ascii="Arial" w:hAnsi="Arial" w:cs="Arial"/>
        </w:rPr>
        <w:t>hospital</w:t>
      </w:r>
      <w:proofErr w:type="gramEnd"/>
      <w:r w:rsidRPr="00256857">
        <w:rPr>
          <w:rFonts w:ascii="Arial" w:hAnsi="Arial" w:cs="Arial"/>
        </w:rPr>
        <w:t xml:space="preserve"> records -&gt; incidence data for cause of injury incidence</w:t>
      </w:r>
    </w:p>
    <w:p w:rsidR="00042F5D" w:rsidRPr="00256857" w:rsidRDefault="00042F5D" w:rsidP="00042F5D">
      <w:pPr>
        <w:spacing w:line="240" w:lineRule="auto"/>
        <w:rPr>
          <w:rFonts w:ascii="Arial" w:hAnsi="Arial" w:cs="Arial"/>
        </w:rPr>
      </w:pPr>
      <w:proofErr w:type="gramStart"/>
      <w:r w:rsidRPr="00256857">
        <w:rPr>
          <w:rFonts w:ascii="Arial" w:hAnsi="Arial" w:cs="Arial"/>
        </w:rPr>
        <w:t>discharge</w:t>
      </w:r>
      <w:proofErr w:type="gramEnd"/>
      <w:r w:rsidRPr="00256857">
        <w:rPr>
          <w:rFonts w:ascii="Arial" w:hAnsi="Arial" w:cs="Arial"/>
        </w:rPr>
        <w:t xml:space="preserve"> databases -&gt; proportion cases for nature of incidence -&gt; incidence for nature of injury </w:t>
      </w:r>
    </w:p>
    <w:p w:rsidR="00042F5D" w:rsidRPr="00256857" w:rsidRDefault="00042F5D" w:rsidP="00042F5D">
      <w:pPr>
        <w:spacing w:line="240" w:lineRule="auto"/>
        <w:rPr>
          <w:rFonts w:ascii="Arial" w:hAnsi="Arial" w:cs="Arial"/>
        </w:rPr>
      </w:pPr>
      <w:proofErr w:type="gramStart"/>
      <w:r w:rsidRPr="00256857">
        <w:rPr>
          <w:rFonts w:ascii="Arial" w:hAnsi="Arial" w:cs="Arial"/>
        </w:rPr>
        <w:t>all</w:t>
      </w:r>
      <w:proofErr w:type="gramEnd"/>
      <w:r w:rsidRPr="00256857">
        <w:rPr>
          <w:rFonts w:ascii="Arial" w:hAnsi="Arial" w:cs="Arial"/>
        </w:rPr>
        <w:t xml:space="preserve"> short-term incidence -&gt; short-term prevalence by cause or injury</w:t>
      </w:r>
    </w:p>
    <w:p w:rsidR="00042F5D" w:rsidRPr="00256857" w:rsidRDefault="00042F5D" w:rsidP="00042F5D">
      <w:pPr>
        <w:spacing w:line="240" w:lineRule="auto"/>
        <w:rPr>
          <w:rFonts w:ascii="Arial" w:hAnsi="Arial" w:cs="Arial"/>
        </w:rPr>
      </w:pPr>
      <w:proofErr w:type="gramStart"/>
      <w:r w:rsidRPr="00256857">
        <w:rPr>
          <w:rFonts w:ascii="Arial" w:hAnsi="Arial" w:cs="Arial"/>
        </w:rPr>
        <w:t>portion</w:t>
      </w:r>
      <w:proofErr w:type="gramEnd"/>
      <w:r w:rsidRPr="00256857">
        <w:rPr>
          <w:rFonts w:ascii="Arial" w:hAnsi="Arial" w:cs="Arial"/>
        </w:rPr>
        <w:t xml:space="preserve"> of long-term incidence -&gt; nature of injury prevalence</w:t>
      </w: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r w:rsidRPr="00256857">
        <w:rPr>
          <w:rFonts w:ascii="Arial" w:hAnsi="Arial" w:cs="Arial"/>
        </w:rPr>
        <w:t>Injury incidence includes injury warranting hospital admission and injury warranting other health care.  Only include a portion of incidence in calculation of prevalence.  Assumes no remission and uses relative-risk of mortality and standardized mortality ration from literature reviews.</w:t>
      </w: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r w:rsidRPr="00256857">
        <w:rPr>
          <w:rFonts w:ascii="Arial" w:hAnsi="Arial" w:cs="Arial"/>
          <w:noProof/>
        </w:rPr>
        <w:lastRenderedPageBreak/>
        <w:drawing>
          <wp:inline distT="0" distB="0" distL="0" distR="0">
            <wp:extent cx="5943600" cy="2261724"/>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juries-data.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2261724"/>
                    </a:xfrm>
                    <a:prstGeom prst="rect">
                      <a:avLst/>
                    </a:prstGeom>
                  </pic:spPr>
                </pic:pic>
              </a:graphicData>
            </a:graphic>
          </wp:inline>
        </w:drawing>
      </w:r>
    </w:p>
    <w:p w:rsidR="00042F5D" w:rsidRPr="00256857" w:rsidRDefault="00042F5D" w:rsidP="00042F5D">
      <w:pPr>
        <w:spacing w:line="240" w:lineRule="auto"/>
        <w:rPr>
          <w:rFonts w:ascii="Arial" w:hAnsi="Arial" w:cs="Arial"/>
        </w:rPr>
      </w:pPr>
      <w:r w:rsidRPr="00256857">
        <w:rPr>
          <w:rFonts w:ascii="Arial" w:hAnsi="Arial" w:cs="Arial"/>
        </w:rPr>
        <w:t>Above: Hospital and survey data for road injury and unintentional other transport injury for males in the region of North America, High Income.  Systematic review yielded only incidence (a) and the product of prevalence and excess mortality (b) data.</w:t>
      </w: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r w:rsidRPr="00256857">
        <w:rPr>
          <w:rFonts w:ascii="Arial" w:hAnsi="Arial" w:cs="Arial"/>
          <w:noProof/>
        </w:rPr>
        <w:drawing>
          <wp:inline distT="0" distB="0" distL="0" distR="0">
            <wp:extent cx="4446013" cy="3442484"/>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juries-brain_data.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446013" cy="3442484"/>
                    </a:xfrm>
                    <a:prstGeom prst="rect">
                      <a:avLst/>
                    </a:prstGeom>
                  </pic:spPr>
                </pic:pic>
              </a:graphicData>
            </a:graphic>
          </wp:inline>
        </w:drawing>
      </w:r>
    </w:p>
    <w:p w:rsidR="00042F5D" w:rsidRPr="00256857" w:rsidRDefault="00042F5D" w:rsidP="00042F5D">
      <w:pPr>
        <w:spacing w:line="240" w:lineRule="auto"/>
        <w:rPr>
          <w:rFonts w:ascii="Arial" w:hAnsi="Arial" w:cs="Arial"/>
        </w:rPr>
      </w:pPr>
      <w:r w:rsidRPr="00256857">
        <w:rPr>
          <w:rFonts w:ascii="Arial" w:hAnsi="Arial" w:cs="Arial"/>
        </w:rPr>
        <w:t>Above: Long-term incidence data for moderate and severe traumatic brain injury in the region of North America, High Income.</w:t>
      </w: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r w:rsidRPr="00256857">
        <w:rPr>
          <w:rFonts w:ascii="Arial" w:hAnsi="Arial" w:cs="Arial"/>
        </w:rPr>
        <w:t xml:space="preserve">Incidence data for moderate or severe traumatic brain injury warranting hospital admission or other health care in North </w:t>
      </w:r>
      <w:proofErr w:type="gramStart"/>
      <w:r w:rsidRPr="00256857">
        <w:rPr>
          <w:rFonts w:ascii="Arial" w:hAnsi="Arial" w:cs="Arial"/>
        </w:rPr>
        <w:t>America .</w:t>
      </w:r>
      <w:proofErr w:type="gramEnd"/>
    </w:p>
    <w:p w:rsidR="00042F5D" w:rsidRPr="00256857" w:rsidRDefault="00042F5D" w:rsidP="00042F5D">
      <w:pPr>
        <w:spacing w:line="240" w:lineRule="auto"/>
        <w:rPr>
          <w:rFonts w:ascii="Arial" w:hAnsi="Arial" w:cs="Arial"/>
        </w:rPr>
      </w:pPr>
    </w:p>
    <w:p w:rsidR="00042F5D" w:rsidRPr="00256857" w:rsidRDefault="00042F5D" w:rsidP="00042F5D">
      <w:pPr>
        <w:autoSpaceDE w:val="0"/>
        <w:autoSpaceDN w:val="0"/>
        <w:adjustRightInd w:val="0"/>
        <w:spacing w:line="240" w:lineRule="auto"/>
        <w:rPr>
          <w:rFonts w:ascii="Arial" w:hAnsi="Arial" w:cs="Arial"/>
        </w:rPr>
      </w:pPr>
      <w:r w:rsidRPr="00256857">
        <w:rPr>
          <w:rFonts w:ascii="Arial" w:hAnsi="Arial" w:cs="Arial"/>
        </w:rPr>
        <w:t xml:space="preserve">As discussed in Chapter </w:t>
      </w:r>
      <w:r w:rsidRPr="00256857">
        <w:rPr>
          <w:rFonts w:ascii="Arial" w:hAnsi="Arial" w:cs="Arial"/>
          <w:b/>
        </w:rPr>
        <w:t>1.5</w:t>
      </w:r>
      <w:r w:rsidRPr="00256857">
        <w:rPr>
          <w:rFonts w:ascii="Arial" w:hAnsi="Arial" w:cs="Arial"/>
        </w:rPr>
        <w:t xml:space="preserve">, epidemiologic parameters, such as incidence, prevalence, </w:t>
      </w:r>
      <w:proofErr w:type="gramStart"/>
      <w:r w:rsidRPr="00256857">
        <w:rPr>
          <w:rFonts w:ascii="Arial" w:hAnsi="Arial" w:cs="Arial"/>
        </w:rPr>
        <w:t>remission, and with-condition mortality, are</w:t>
      </w:r>
      <w:proofErr w:type="gramEnd"/>
      <w:r w:rsidRPr="00256857">
        <w:rPr>
          <w:rFonts w:ascii="Arial" w:hAnsi="Arial" w:cs="Arial"/>
        </w:rPr>
        <w:t xml:space="preserve"> related by a logical requirement of internal consistency.  A prevalent case can only exist if there was a past incidence event and the current number of prevalence cases can be determined from past prevalent cases, new incident cases, deaths and remissions.  Modeling the parameters simultaneously produces a best estimate and </w:t>
      </w:r>
      <w:r w:rsidRPr="00256857">
        <w:rPr>
          <w:rFonts w:ascii="Arial" w:hAnsi="Arial" w:cs="Arial"/>
        </w:rPr>
        <w:lastRenderedPageBreak/>
        <w:t>plausible uncertainty bounds for incidence and prevalence that are internally consistent estimates for a single time, place and sex.</w:t>
      </w: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hAnsi="Arial" w:cs="Arial"/>
        </w:rPr>
      </w:pPr>
    </w:p>
    <w:p w:rsidR="00042F5D" w:rsidRPr="00256857" w:rsidRDefault="00042F5D" w:rsidP="00042F5D">
      <w:pPr>
        <w:spacing w:line="240" w:lineRule="auto"/>
        <w:rPr>
          <w:rFonts w:ascii="Arial" w:eastAsia="Times New Roman" w:hAnsi="Arial" w:cs="Arial"/>
          <w:color w:val="0D0D0D"/>
        </w:rPr>
      </w:pPr>
      <w:r w:rsidRPr="00256857">
        <w:rPr>
          <w:rFonts w:ascii="Arial" w:hAnsi="Arial" w:cs="Arial"/>
        </w:rPr>
        <w:t xml:space="preserve">Moderate or severe traumatic brain injury </w:t>
      </w:r>
      <w:proofErr w:type="spellStart"/>
      <w:r w:rsidRPr="00256857">
        <w:rPr>
          <w:rFonts w:ascii="Arial" w:hAnsi="Arial" w:cs="Arial"/>
        </w:rPr>
        <w:t>sequelae</w:t>
      </w:r>
      <w:proofErr w:type="spellEnd"/>
      <w:r w:rsidRPr="00256857">
        <w:rPr>
          <w:rFonts w:ascii="Arial" w:hAnsi="Arial" w:cs="Arial"/>
        </w:rPr>
        <w:t xml:space="preserve"> </w:t>
      </w:r>
      <w:r w:rsidRPr="00256857">
        <w:rPr>
          <w:rFonts w:ascii="Arial" w:eastAsia="Times New Roman" w:hAnsi="Arial" w:cs="Arial"/>
          <w:color w:val="000000"/>
        </w:rPr>
        <w:t>SS183 SS212</w:t>
      </w:r>
    </w:p>
    <w:p w:rsidR="00042F5D" w:rsidRPr="00256857" w:rsidRDefault="00042F5D" w:rsidP="00042F5D">
      <w:pPr>
        <w:spacing w:line="240" w:lineRule="auto"/>
        <w:rPr>
          <w:rFonts w:ascii="Arial" w:eastAsia="Times New Roman" w:hAnsi="Arial" w:cs="Arial"/>
          <w:color w:val="0D0D0D"/>
        </w:rPr>
      </w:pPr>
      <w:r w:rsidRPr="00256857">
        <w:rPr>
          <w:rFonts w:ascii="Arial" w:eastAsia="Times New Roman" w:hAnsi="Arial" w:cs="Arial"/>
          <w:color w:val="000000"/>
        </w:rPr>
        <w:t>SS183-</w:t>
      </w:r>
      <w:r w:rsidRPr="00256857">
        <w:rPr>
          <w:rFonts w:ascii="Arial" w:eastAsia="Times New Roman" w:hAnsi="Arial" w:cs="Arial"/>
          <w:color w:val="0D0D0D"/>
        </w:rPr>
        <w:t>Moderate long-term consequences of traumatic brain injury (with or without treatment)</w:t>
      </w:r>
    </w:p>
    <w:p w:rsidR="00042F5D" w:rsidRPr="00256857" w:rsidRDefault="00042F5D" w:rsidP="00042F5D">
      <w:pPr>
        <w:spacing w:line="240" w:lineRule="auto"/>
        <w:rPr>
          <w:rFonts w:ascii="Arial" w:eastAsia="Times New Roman" w:hAnsi="Arial" w:cs="Arial"/>
          <w:color w:val="0D0D0D"/>
        </w:rPr>
      </w:pPr>
      <w:r w:rsidRPr="00256857">
        <w:rPr>
          <w:rFonts w:ascii="Arial" w:eastAsia="Times New Roman" w:hAnsi="Arial" w:cs="Arial"/>
          <w:color w:val="000000"/>
        </w:rPr>
        <w:t>SS212-</w:t>
      </w:r>
      <w:r w:rsidRPr="00256857">
        <w:rPr>
          <w:rFonts w:ascii="Arial" w:eastAsia="Times New Roman" w:hAnsi="Arial" w:cs="Arial"/>
          <w:color w:val="0D0D0D"/>
        </w:rPr>
        <w:t xml:space="preserve"> Severe traumatic brain injury (short term) (with or without treatment)</w:t>
      </w:r>
    </w:p>
    <w:p w:rsidR="00042F5D" w:rsidRPr="00256857" w:rsidRDefault="00042F5D" w:rsidP="00042F5D">
      <w:pPr>
        <w:spacing w:line="240" w:lineRule="auto"/>
        <w:rPr>
          <w:rFonts w:ascii="Arial" w:eastAsia="Times New Roman" w:hAnsi="Arial" w:cs="Arial"/>
          <w:color w:val="0D0D0D"/>
        </w:rPr>
      </w:pPr>
    </w:p>
    <w:p w:rsidR="000A1AA6" w:rsidRDefault="000A1AA6" w:rsidP="00042F5D"/>
    <w:sectPr w:rsidR="000A1AA6" w:rsidSect="006548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os" w:date="2012-06-24T06:40:00Z" w:initials="T">
    <w:p w:rsidR="000807D9" w:rsidRDefault="000807D9">
      <w:pPr>
        <w:pStyle w:val="CommentText"/>
      </w:pPr>
      <w:r>
        <w:rPr>
          <w:rStyle w:val="CommentReference"/>
        </w:rPr>
        <w:annotationRef/>
      </w:r>
      <w:r>
        <w:t>I would state the methodological issue as title, possibly with name of condition used in example following, e.g.:</w:t>
      </w:r>
    </w:p>
    <w:p w:rsidR="000807D9" w:rsidRDefault="000807D9">
      <w:pPr>
        <w:pStyle w:val="CommentText"/>
      </w:pPr>
      <w:r>
        <w:t>“Knot selection in spline models: example of cannabis dependence”</w:t>
      </w:r>
    </w:p>
  </w:comment>
  <w:comment w:id="1" w:author="Vos" w:date="2012-06-24T06:40:00Z" w:initials="T">
    <w:p w:rsidR="000807D9" w:rsidRDefault="000807D9">
      <w:pPr>
        <w:pStyle w:val="CommentText"/>
      </w:pPr>
      <w:r>
        <w:rPr>
          <w:rStyle w:val="CommentReference"/>
        </w:rPr>
        <w:annotationRef/>
      </w:r>
      <w:r>
        <w:t>Expert group write-up has 13 studies from 6 countries</w:t>
      </w:r>
    </w:p>
  </w:comment>
  <w:comment w:id="39" w:author="Vos" w:date="2012-06-24T06:40:00Z" w:initials="T">
    <w:p w:rsidR="000807D9" w:rsidRDefault="000807D9">
      <w:pPr>
        <w:pStyle w:val="CommentText"/>
      </w:pPr>
      <w:r>
        <w:rPr>
          <w:rStyle w:val="CommentReference"/>
        </w:rPr>
        <w:annotationRef/>
      </w:r>
      <w:r>
        <w:t>General comment:</w:t>
      </w:r>
    </w:p>
    <w:p w:rsidR="000807D9" w:rsidRDefault="000807D9">
      <w:pPr>
        <w:pStyle w:val="CommentText"/>
      </w:pPr>
      <w:r>
        <w:t>You should restrict your figure and table headings to a description of what you are showing;</w:t>
      </w:r>
    </w:p>
    <w:p w:rsidR="000807D9" w:rsidRDefault="000807D9">
      <w:pPr>
        <w:pStyle w:val="CommentText"/>
      </w:pPr>
      <w:r>
        <w:t>Interpretation should be in text</w:t>
      </w:r>
    </w:p>
    <w:p w:rsidR="000807D9" w:rsidRDefault="000807D9">
      <w:pPr>
        <w:pStyle w:val="CommentText"/>
      </w:pPr>
      <w:r>
        <w:t>Avoid duplication between text and headings</w:t>
      </w:r>
    </w:p>
  </w:comment>
  <w:comment w:id="75" w:author="Vos" w:date="2012-06-24T06:40:00Z" w:initials="T">
    <w:p w:rsidR="000807D9" w:rsidRDefault="000807D9">
      <w:pPr>
        <w:pStyle w:val="CommentText"/>
      </w:pPr>
      <w:r>
        <w:rPr>
          <w:rStyle w:val="CommentReference"/>
        </w:rPr>
        <w:annotationRef/>
      </w:r>
      <w:r>
        <w:t>I’m more used to &gt;50 rather than 50&lt;</w:t>
      </w:r>
    </w:p>
  </w:comment>
  <w:comment w:id="78" w:author="Vos" w:date="2012-06-24T06:40:00Z" w:initials="T">
    <w:p w:rsidR="000807D9" w:rsidRDefault="000807D9">
      <w:pPr>
        <w:pStyle w:val="CommentText"/>
      </w:pPr>
      <w:r>
        <w:rPr>
          <w:rStyle w:val="CommentReference"/>
        </w:rPr>
        <w:annotationRef/>
      </w:r>
      <w:r>
        <w:t>I would leave out the two graphs in between that only have the age restriction at young or old age</w:t>
      </w:r>
    </w:p>
  </w:comment>
  <w:comment w:id="82" w:author="Vos" w:date="2012-06-24T06:40:00Z" w:initials="T">
    <w:p w:rsidR="000807D9" w:rsidRDefault="000807D9">
      <w:pPr>
        <w:pStyle w:val="CommentText"/>
      </w:pPr>
      <w:r>
        <w:rPr>
          <w:rStyle w:val="CommentReference"/>
        </w:rPr>
        <w:annotationRef/>
      </w:r>
      <w:r>
        <w:t>Inappropriate term if we are talking about prevalence of PMS?</w:t>
      </w:r>
    </w:p>
  </w:comment>
  <w:comment w:id="113" w:author="Vos" w:date="2012-06-24T06:40:00Z" w:initials="T">
    <w:p w:rsidR="000807D9" w:rsidRDefault="000807D9">
      <w:pPr>
        <w:pStyle w:val="CommentText"/>
      </w:pPr>
      <w:r>
        <w:rPr>
          <w:rStyle w:val="CommentReference"/>
        </w:rPr>
        <w:annotationRef/>
      </w:r>
      <w:r>
        <w:t>What does HPD stand for?</w:t>
      </w:r>
    </w:p>
  </w:comment>
  <w:comment w:id="115" w:author="Vos" w:date="2012-06-24T06:40:00Z" w:initials="T">
    <w:p w:rsidR="000807D9" w:rsidRDefault="000807D9">
      <w:pPr>
        <w:pStyle w:val="CommentText"/>
      </w:pPr>
      <w:r>
        <w:rPr>
          <w:rStyle w:val="CommentReference"/>
        </w:rPr>
        <w:annotationRef/>
      </w:r>
      <w:r>
        <w:t>In new text p141 row 4 after table:</w:t>
      </w:r>
    </w:p>
    <w:p w:rsidR="000807D9" w:rsidRDefault="005642B5">
      <w:pPr>
        <w:pStyle w:val="CommentText"/>
      </w:pPr>
      <w:r>
        <w:t>….is informed by the expert prior rather than the data.’ How? Needs more explanation</w:t>
      </w:r>
    </w:p>
  </w:comment>
  <w:comment w:id="117" w:author="Vos" w:date="2012-06-24T06:40:00Z" w:initials="T">
    <w:p w:rsidR="005642B5" w:rsidRDefault="005642B5">
      <w:pPr>
        <w:pStyle w:val="CommentText"/>
      </w:pPr>
      <w:r>
        <w:rPr>
          <w:rStyle w:val="CommentReference"/>
        </w:rPr>
        <w:annotationRef/>
      </w:r>
      <w:r>
        <w:t>??</w:t>
      </w:r>
    </w:p>
  </w:comment>
  <w:comment w:id="138" w:author="Vos" w:date="2012-06-24T06:40:00Z" w:initials="T">
    <w:p w:rsidR="000807D9" w:rsidRDefault="000807D9">
      <w:pPr>
        <w:pStyle w:val="CommentText"/>
      </w:pPr>
      <w:r>
        <w:rPr>
          <w:rStyle w:val="CommentReference"/>
        </w:rPr>
        <w:annotationRef/>
      </w:r>
      <w:r>
        <w:t xml:space="preserve">Repetitive statement in most chapters. It does not contribute to the core of your arguments but is rather a general principle across all conditions; leave out from examples but mention it somewhere earlier on? I don’t know if you have a chapter on preparing data for </w:t>
      </w:r>
      <w:proofErr w:type="spellStart"/>
      <w:r>
        <w:t>dismod</w:t>
      </w:r>
      <w:proofErr w:type="spellEnd"/>
      <w:r>
        <w:t xml:space="preserve"> entry.</w:t>
      </w:r>
    </w:p>
  </w:comment>
  <w:comment w:id="151" w:author="Vos" w:date="2012-06-24T06:40:00Z" w:initials="T">
    <w:p w:rsidR="000807D9" w:rsidRDefault="000807D9">
      <w:pPr>
        <w:pStyle w:val="CommentText"/>
      </w:pPr>
      <w:r>
        <w:rPr>
          <w:rStyle w:val="CommentReference"/>
        </w:rPr>
        <w:annotationRef/>
      </w:r>
      <w:r>
        <w:t>Need to explain Figs 12.2-4 with proper figure heading and text.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5752F"/>
    <w:multiLevelType w:val="hybridMultilevel"/>
    <w:tmpl w:val="A010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C0A"/>
    <w:rsid w:val="00042F5D"/>
    <w:rsid w:val="000807D9"/>
    <w:rsid w:val="00095CF6"/>
    <w:rsid w:val="000A1AA6"/>
    <w:rsid w:val="001D1829"/>
    <w:rsid w:val="001E12C6"/>
    <w:rsid w:val="002013DB"/>
    <w:rsid w:val="004E5DFC"/>
    <w:rsid w:val="005642B5"/>
    <w:rsid w:val="0065486D"/>
    <w:rsid w:val="008E4FA8"/>
    <w:rsid w:val="00984E89"/>
    <w:rsid w:val="00A8778E"/>
    <w:rsid w:val="00B70B65"/>
    <w:rsid w:val="00BF3C47"/>
    <w:rsid w:val="00E51C0A"/>
    <w:rsid w:val="00EE13EC"/>
    <w:rsid w:val="00F819F6"/>
    <w:rsid w:val="00FB58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C0A"/>
  </w:style>
  <w:style w:type="paragraph" w:styleId="Heading2">
    <w:name w:val="heading 2"/>
    <w:basedOn w:val="Normal"/>
    <w:link w:val="Heading2Char"/>
    <w:uiPriority w:val="9"/>
    <w:qFormat/>
    <w:rsid w:val="00E51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C0A"/>
    <w:rPr>
      <w:color w:val="0000FF"/>
      <w:u w:val="single"/>
    </w:rPr>
  </w:style>
  <w:style w:type="character" w:styleId="CommentReference">
    <w:name w:val="annotation reference"/>
    <w:basedOn w:val="DefaultParagraphFont"/>
    <w:uiPriority w:val="99"/>
    <w:semiHidden/>
    <w:unhideWhenUsed/>
    <w:rsid w:val="00E51C0A"/>
    <w:rPr>
      <w:sz w:val="16"/>
      <w:szCs w:val="16"/>
    </w:rPr>
  </w:style>
  <w:style w:type="paragraph" w:styleId="CommentText">
    <w:name w:val="annotation text"/>
    <w:basedOn w:val="Normal"/>
    <w:link w:val="CommentTextChar"/>
    <w:uiPriority w:val="99"/>
    <w:semiHidden/>
    <w:unhideWhenUsed/>
    <w:rsid w:val="00E51C0A"/>
    <w:pPr>
      <w:spacing w:line="240" w:lineRule="auto"/>
    </w:pPr>
    <w:rPr>
      <w:sz w:val="20"/>
      <w:szCs w:val="20"/>
    </w:rPr>
  </w:style>
  <w:style w:type="character" w:customStyle="1" w:styleId="CommentTextChar">
    <w:name w:val="Comment Text Char"/>
    <w:basedOn w:val="DefaultParagraphFont"/>
    <w:link w:val="CommentText"/>
    <w:uiPriority w:val="99"/>
    <w:semiHidden/>
    <w:rsid w:val="00E51C0A"/>
    <w:rPr>
      <w:sz w:val="20"/>
      <w:szCs w:val="20"/>
    </w:rPr>
  </w:style>
  <w:style w:type="paragraph" w:styleId="BalloonText">
    <w:name w:val="Balloon Text"/>
    <w:basedOn w:val="Normal"/>
    <w:link w:val="BalloonTextChar"/>
    <w:uiPriority w:val="99"/>
    <w:semiHidden/>
    <w:unhideWhenUsed/>
    <w:rsid w:val="00E51C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C0A"/>
    <w:rPr>
      <w:rFonts w:ascii="Tahoma" w:hAnsi="Tahoma" w:cs="Tahoma"/>
      <w:sz w:val="16"/>
      <w:szCs w:val="16"/>
    </w:rPr>
  </w:style>
  <w:style w:type="paragraph" w:styleId="NormalWeb">
    <w:name w:val="Normal (Web)"/>
    <w:basedOn w:val="Normal"/>
    <w:uiPriority w:val="99"/>
    <w:semiHidden/>
    <w:unhideWhenUsed/>
    <w:rsid w:val="00E51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1C0A"/>
    <w:rPr>
      <w:rFonts w:ascii="Times New Roman" w:eastAsia="Times New Roman" w:hAnsi="Times New Roman" w:cs="Times New Roman"/>
      <w:b/>
      <w:bCs/>
      <w:sz w:val="36"/>
      <w:szCs w:val="36"/>
    </w:rPr>
  </w:style>
  <w:style w:type="paragraph" w:styleId="ListParagraph">
    <w:name w:val="List Paragraph"/>
    <w:basedOn w:val="Normal"/>
    <w:uiPriority w:val="34"/>
    <w:qFormat/>
    <w:rsid w:val="00EE13EC"/>
    <w:pPr>
      <w:ind w:left="720"/>
      <w:contextualSpacing/>
    </w:pPr>
  </w:style>
  <w:style w:type="paragraph" w:styleId="Revision">
    <w:name w:val="Revision"/>
    <w:hidden/>
    <w:uiPriority w:val="99"/>
    <w:semiHidden/>
    <w:rsid w:val="00EE13EC"/>
    <w:pPr>
      <w:spacing w:line="240" w:lineRule="auto"/>
    </w:pPr>
  </w:style>
  <w:style w:type="character" w:styleId="PlaceholderText">
    <w:name w:val="Placeholder Text"/>
    <w:basedOn w:val="DefaultParagraphFont"/>
    <w:uiPriority w:val="99"/>
    <w:semiHidden/>
    <w:rsid w:val="00EE13EC"/>
    <w:rPr>
      <w:color w:val="808080"/>
    </w:rPr>
  </w:style>
  <w:style w:type="paragraph" w:styleId="CommentSubject">
    <w:name w:val="annotation subject"/>
    <w:basedOn w:val="CommentText"/>
    <w:next w:val="CommentText"/>
    <w:link w:val="CommentSubjectChar"/>
    <w:uiPriority w:val="99"/>
    <w:semiHidden/>
    <w:unhideWhenUsed/>
    <w:rsid w:val="00B70B65"/>
    <w:rPr>
      <w:b/>
      <w:bCs/>
    </w:rPr>
  </w:style>
  <w:style w:type="character" w:customStyle="1" w:styleId="CommentSubjectChar">
    <w:name w:val="Comment Subject Char"/>
    <w:basedOn w:val="CommentTextChar"/>
    <w:link w:val="CommentSubject"/>
    <w:uiPriority w:val="99"/>
    <w:semiHidden/>
    <w:rsid w:val="00B70B6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C0A"/>
  </w:style>
  <w:style w:type="paragraph" w:styleId="Heading2">
    <w:name w:val="heading 2"/>
    <w:basedOn w:val="Normal"/>
    <w:link w:val="Heading2Char"/>
    <w:uiPriority w:val="9"/>
    <w:qFormat/>
    <w:rsid w:val="00E51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C0A"/>
    <w:rPr>
      <w:color w:val="0000FF"/>
      <w:u w:val="single"/>
    </w:rPr>
  </w:style>
  <w:style w:type="character" w:styleId="CommentReference">
    <w:name w:val="annotation reference"/>
    <w:basedOn w:val="DefaultParagraphFont"/>
    <w:uiPriority w:val="99"/>
    <w:semiHidden/>
    <w:unhideWhenUsed/>
    <w:rsid w:val="00E51C0A"/>
    <w:rPr>
      <w:sz w:val="16"/>
      <w:szCs w:val="16"/>
    </w:rPr>
  </w:style>
  <w:style w:type="paragraph" w:styleId="CommentText">
    <w:name w:val="annotation text"/>
    <w:basedOn w:val="Normal"/>
    <w:link w:val="CommentTextChar"/>
    <w:uiPriority w:val="99"/>
    <w:semiHidden/>
    <w:unhideWhenUsed/>
    <w:rsid w:val="00E51C0A"/>
    <w:pPr>
      <w:spacing w:line="240" w:lineRule="auto"/>
    </w:pPr>
    <w:rPr>
      <w:sz w:val="20"/>
      <w:szCs w:val="20"/>
    </w:rPr>
  </w:style>
  <w:style w:type="character" w:customStyle="1" w:styleId="CommentTextChar">
    <w:name w:val="Comment Text Char"/>
    <w:basedOn w:val="DefaultParagraphFont"/>
    <w:link w:val="CommentText"/>
    <w:uiPriority w:val="99"/>
    <w:semiHidden/>
    <w:rsid w:val="00E51C0A"/>
    <w:rPr>
      <w:sz w:val="20"/>
      <w:szCs w:val="20"/>
    </w:rPr>
  </w:style>
  <w:style w:type="paragraph" w:styleId="BalloonText">
    <w:name w:val="Balloon Text"/>
    <w:basedOn w:val="Normal"/>
    <w:link w:val="BalloonTextChar"/>
    <w:uiPriority w:val="99"/>
    <w:semiHidden/>
    <w:unhideWhenUsed/>
    <w:rsid w:val="00E51C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C0A"/>
    <w:rPr>
      <w:rFonts w:ascii="Tahoma" w:hAnsi="Tahoma" w:cs="Tahoma"/>
      <w:sz w:val="16"/>
      <w:szCs w:val="16"/>
    </w:rPr>
  </w:style>
  <w:style w:type="paragraph" w:styleId="NormalWeb">
    <w:name w:val="Normal (Web)"/>
    <w:basedOn w:val="Normal"/>
    <w:uiPriority w:val="99"/>
    <w:semiHidden/>
    <w:unhideWhenUsed/>
    <w:rsid w:val="00E51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1C0A"/>
    <w:rPr>
      <w:rFonts w:ascii="Times New Roman" w:eastAsia="Times New Roman" w:hAnsi="Times New Roman" w:cs="Times New Roman"/>
      <w:b/>
      <w:bCs/>
      <w:sz w:val="36"/>
      <w:szCs w:val="36"/>
    </w:rPr>
  </w:style>
  <w:style w:type="paragraph" w:styleId="ListParagraph">
    <w:name w:val="List Paragraph"/>
    <w:basedOn w:val="Normal"/>
    <w:uiPriority w:val="34"/>
    <w:qFormat/>
    <w:rsid w:val="00EE13EC"/>
    <w:pPr>
      <w:ind w:left="720"/>
      <w:contextualSpacing/>
    </w:pPr>
  </w:style>
  <w:style w:type="paragraph" w:styleId="Revision">
    <w:name w:val="Revision"/>
    <w:hidden/>
    <w:uiPriority w:val="99"/>
    <w:semiHidden/>
    <w:rsid w:val="00EE13EC"/>
    <w:pPr>
      <w:spacing w:line="240" w:lineRule="auto"/>
    </w:pPr>
  </w:style>
  <w:style w:type="character" w:styleId="PlaceholderText">
    <w:name w:val="Placeholder Text"/>
    <w:basedOn w:val="DefaultParagraphFont"/>
    <w:uiPriority w:val="99"/>
    <w:semiHidden/>
    <w:rsid w:val="00EE13EC"/>
    <w:rPr>
      <w:color w:val="808080"/>
    </w:rPr>
  </w:style>
  <w:style w:type="paragraph" w:styleId="CommentSubject">
    <w:name w:val="annotation subject"/>
    <w:basedOn w:val="CommentText"/>
    <w:next w:val="CommentText"/>
    <w:link w:val="CommentSubjectChar"/>
    <w:uiPriority w:val="99"/>
    <w:semiHidden/>
    <w:unhideWhenUsed/>
    <w:rsid w:val="00B70B65"/>
    <w:rPr>
      <w:b/>
      <w:bCs/>
    </w:rPr>
  </w:style>
  <w:style w:type="character" w:customStyle="1" w:styleId="CommentSubjectChar">
    <w:name w:val="Comment Subject Char"/>
    <w:basedOn w:val="CommentTextChar"/>
    <w:link w:val="CommentSubject"/>
    <w:uiPriority w:val="99"/>
    <w:semiHidden/>
    <w:rsid w:val="00B70B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hyperlink" Target="http://www.mayoclinic.com/health/bipolar-disorder/DS00356"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27.png"/><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kidneyfund.org/kidney-health/kidney-problems/chronic-kidney-disease.html" TargetMode="External"/><Relationship Id="rId32" Type="http://schemas.openxmlformats.org/officeDocument/2006/relationships/image" Target="media/image20.png"/><Relationship Id="rId37" Type="http://schemas.openxmlformats.org/officeDocument/2006/relationships/hyperlink" Target="http://www.ncbi.nlm.nih.gov/pubmedhealth/PMH0001924/" TargetMode="External"/><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inthrop.ihme.washington.edu/dismod/summary/32404" TargetMode="External"/><Relationship Id="rId23" Type="http://schemas.openxmlformats.org/officeDocument/2006/relationships/hyperlink" Target="http://www.kidney.org/kidneydisease/aboutckd.cfm" TargetMode="External"/><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inthrop.ihme.washington.edu/dismod/summary/32458" TargetMode="External"/><Relationship Id="rId44"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kidney.org/professionals/kdoqi/guidelines_ckd/p4_class_g2.htm" TargetMode="External"/><Relationship Id="rId33" Type="http://schemas.openxmlformats.org/officeDocument/2006/relationships/image" Target="media/image21.png"/><Relationship Id="rId38" Type="http://schemas.openxmlformats.org/officeDocument/2006/relationships/hyperlink" Target="http://www.nimh.nih.gov/health/publications/bipolar-disorder/complete-index.shtml"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4426E-9CAE-411C-922C-2A40A993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6867</Words>
  <Characters>39144</Characters>
  <Application>Microsoft Office Word</Application>
  <DocSecurity>4</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cp:lastModifiedBy>
  <cp:revision>2</cp:revision>
  <dcterms:created xsi:type="dcterms:W3CDTF">2012-06-25T23:20:00Z</dcterms:created>
  <dcterms:modified xsi:type="dcterms:W3CDTF">2012-06-25T23:20:00Z</dcterms:modified>
</cp:coreProperties>
</file>